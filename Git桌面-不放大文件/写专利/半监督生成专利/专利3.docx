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5698D" w14:textId="77777777" w:rsidR="00B13266" w:rsidRDefault="00D660F4">
      <w:pPr>
        <w:pStyle w:val="1"/>
      </w:pPr>
      <w:r>
        <w:rPr>
          <w:rFonts w:hint="eastAsia"/>
        </w:rPr>
        <w:t>摘要</w:t>
      </w:r>
    </w:p>
    <w:p w14:paraId="1A9EF50E" w14:textId="66985F0F" w:rsidR="00B13266" w:rsidRDefault="00D660F4">
      <w:pPr>
        <w:pStyle w:val="ad"/>
        <w:spacing w:line="360" w:lineRule="auto"/>
        <w:ind w:firstLineChars="200" w:firstLine="480"/>
        <w:rPr>
          <w:rFonts w:hAnsi="宋体"/>
          <w:kern w:val="0"/>
          <w:sz w:val="24"/>
        </w:rPr>
      </w:pPr>
      <w:r>
        <w:rPr>
          <w:rFonts w:hAnsi="宋体" w:hint="eastAsia"/>
          <w:kern w:val="0"/>
          <w:sz w:val="24"/>
        </w:rPr>
        <w:t>一种</w:t>
      </w:r>
      <w:r w:rsidR="00DB51C6">
        <w:rPr>
          <w:rFonts w:hAnsi="宋体" w:hint="eastAsia"/>
          <w:kern w:val="0"/>
          <w:sz w:val="24"/>
        </w:rPr>
        <w:t>xxx</w:t>
      </w:r>
      <w:r>
        <w:rPr>
          <w:rFonts w:hAnsi="宋体" w:hint="eastAsia"/>
          <w:kern w:val="0"/>
          <w:sz w:val="24"/>
        </w:rPr>
        <w:t>方法</w:t>
      </w:r>
    </w:p>
    <w:p w14:paraId="5F2BE1B7" w14:textId="04B06BF1" w:rsidR="00B13266" w:rsidRDefault="00D660F4">
      <w:pPr>
        <w:spacing w:line="360" w:lineRule="auto"/>
        <w:ind w:firstLineChars="200" w:firstLine="480"/>
        <w:textAlignment w:val="center"/>
        <w:rPr>
          <w:sz w:val="24"/>
        </w:rPr>
      </w:pPr>
      <w:r>
        <w:rPr>
          <w:rFonts w:hAnsi="宋体" w:hint="eastAsia"/>
          <w:kern w:val="0"/>
          <w:sz w:val="24"/>
        </w:rPr>
        <w:t>本发明涉及</w:t>
      </w:r>
      <w:bookmarkStart w:id="0" w:name="_Hlk107265402"/>
      <w:r>
        <w:rPr>
          <w:rFonts w:hAnsi="宋体" w:hint="eastAsia"/>
          <w:kern w:val="0"/>
          <w:sz w:val="24"/>
        </w:rPr>
        <w:t>一种</w:t>
      </w:r>
      <w:r w:rsidR="00E3768B">
        <w:rPr>
          <w:rFonts w:hAnsi="宋体" w:hint="eastAsia"/>
          <w:kern w:val="0"/>
          <w:sz w:val="24"/>
        </w:rPr>
        <w:t>xxx</w:t>
      </w:r>
      <w:r>
        <w:rPr>
          <w:rFonts w:hAnsi="宋体" w:hint="eastAsia"/>
          <w:kern w:val="0"/>
          <w:sz w:val="24"/>
        </w:rPr>
        <w:t>方法</w:t>
      </w:r>
      <w:bookmarkEnd w:id="0"/>
      <w:r>
        <w:rPr>
          <w:rFonts w:hAnsi="宋体" w:hint="eastAsia"/>
          <w:kern w:val="0"/>
          <w:sz w:val="24"/>
        </w:rPr>
        <w:t>，</w:t>
      </w:r>
      <w:r>
        <w:rPr>
          <w:rFonts w:hint="eastAsia"/>
          <w:sz w:val="24"/>
        </w:rPr>
        <w:t>属于</w:t>
      </w:r>
      <w:r w:rsidR="00E3768B">
        <w:rPr>
          <w:rFonts w:hint="eastAsia"/>
          <w:sz w:val="24"/>
        </w:rPr>
        <w:t>x</w:t>
      </w:r>
      <w:r w:rsidR="00E3768B">
        <w:rPr>
          <w:sz w:val="24"/>
        </w:rPr>
        <w:t>xx</w:t>
      </w:r>
      <w:r>
        <w:rPr>
          <w:rFonts w:hint="eastAsia"/>
          <w:sz w:val="24"/>
        </w:rPr>
        <w:t>领域。本发明包括：</w:t>
      </w:r>
      <w:r>
        <w:rPr>
          <w:rFonts w:hAnsi="宋体"/>
          <w:kern w:val="0"/>
          <w:sz w:val="24"/>
        </w:rPr>
        <w:t>S1</w:t>
      </w:r>
      <w:r>
        <w:rPr>
          <w:rFonts w:hAnsi="宋体" w:hint="eastAsia"/>
          <w:kern w:val="0"/>
          <w:sz w:val="24"/>
        </w:rPr>
        <w:t>：建立包含公积金缴存信息和其他多方数据源的灵活就业人员缴存推荐多方数据集，并对多方数据集进行预处理、样本对齐，</w:t>
      </w:r>
      <w:proofErr w:type="gramStart"/>
      <w:r>
        <w:rPr>
          <w:rFonts w:hAnsi="宋体" w:hint="eastAsia"/>
          <w:kern w:val="0"/>
          <w:sz w:val="24"/>
        </w:rPr>
        <w:t>构建正</w:t>
      </w:r>
      <w:proofErr w:type="gramEnd"/>
      <w:r>
        <w:rPr>
          <w:rFonts w:hAnsi="宋体" w:hint="eastAsia"/>
          <w:kern w:val="0"/>
          <w:sz w:val="24"/>
        </w:rPr>
        <w:t>样本数据集和未标记样本数据集。</w:t>
      </w:r>
      <w:r>
        <w:rPr>
          <w:rFonts w:hAnsi="宋体"/>
          <w:kern w:val="0"/>
          <w:sz w:val="24"/>
        </w:rPr>
        <w:t>S</w:t>
      </w:r>
      <w:r>
        <w:rPr>
          <w:rFonts w:hAnsi="宋体" w:hint="eastAsia"/>
          <w:kern w:val="0"/>
          <w:sz w:val="24"/>
        </w:rPr>
        <w:t>2</w:t>
      </w:r>
      <w:r>
        <w:rPr>
          <w:rFonts w:hAnsi="宋体" w:hint="eastAsia"/>
          <w:kern w:val="0"/>
          <w:sz w:val="24"/>
        </w:rPr>
        <w:t>：在未标记样本数据集中进行</w:t>
      </w:r>
      <w:proofErr w:type="gramStart"/>
      <w:r>
        <w:rPr>
          <w:rFonts w:hAnsi="宋体" w:hint="eastAsia"/>
          <w:kern w:val="0"/>
          <w:sz w:val="24"/>
        </w:rPr>
        <w:t>随机有</w:t>
      </w:r>
      <w:proofErr w:type="gramEnd"/>
      <w:r>
        <w:rPr>
          <w:rFonts w:hAnsi="宋体" w:hint="eastAsia"/>
          <w:kern w:val="0"/>
          <w:sz w:val="24"/>
        </w:rPr>
        <w:t>放回采样，建立负样本数据集。同时将该负样本数据集和</w:t>
      </w:r>
      <w:r>
        <w:rPr>
          <w:rFonts w:hAnsi="宋体" w:hint="eastAsia"/>
          <w:kern w:val="0"/>
          <w:sz w:val="24"/>
        </w:rPr>
        <w:t>S1</w:t>
      </w:r>
      <w:r>
        <w:rPr>
          <w:rFonts w:hAnsi="宋体" w:hint="eastAsia"/>
          <w:kern w:val="0"/>
          <w:sz w:val="24"/>
        </w:rPr>
        <w:t>中正样本数据集构建训练集，而未标记样本数据集中未被采样到的样本组成预测集。构建基于</w:t>
      </w:r>
      <w:proofErr w:type="gramStart"/>
      <w:r>
        <w:rPr>
          <w:rFonts w:hAnsi="宋体" w:hint="eastAsia"/>
          <w:kern w:val="0"/>
          <w:sz w:val="24"/>
        </w:rPr>
        <w:t>基学习器</w:t>
      </w:r>
      <w:proofErr w:type="gramEnd"/>
      <w:r>
        <w:rPr>
          <w:rFonts w:hAnsi="宋体" w:hint="eastAsia"/>
          <w:kern w:val="0"/>
          <w:sz w:val="24"/>
        </w:rPr>
        <w:t>的纵向联邦学习模型，在训练集上进行训练，在预测集上进行预测，得到预测集中每个样本的预测分数。</w:t>
      </w:r>
      <w:r>
        <w:rPr>
          <w:rFonts w:hAnsi="宋体" w:hint="eastAsia"/>
          <w:kern w:val="0"/>
          <w:sz w:val="24"/>
        </w:rPr>
        <w:t>S3</w:t>
      </w:r>
      <w:r>
        <w:rPr>
          <w:rFonts w:hAnsi="宋体" w:hint="eastAsia"/>
          <w:kern w:val="0"/>
          <w:sz w:val="24"/>
        </w:rPr>
        <w:t>：多次重复步骤</w:t>
      </w:r>
      <w:r>
        <w:rPr>
          <w:rFonts w:hAnsi="宋体" w:hint="eastAsia"/>
          <w:kern w:val="0"/>
          <w:sz w:val="24"/>
        </w:rPr>
        <w:t>S2</w:t>
      </w:r>
      <w:r>
        <w:rPr>
          <w:rFonts w:hAnsi="宋体" w:hint="eastAsia"/>
          <w:kern w:val="0"/>
          <w:sz w:val="24"/>
        </w:rPr>
        <w:t>的采样、训练与预测过程。根据</w:t>
      </w:r>
      <w:r>
        <w:rPr>
          <w:rFonts w:hAnsi="宋体" w:hint="eastAsia"/>
          <w:kern w:val="0"/>
          <w:sz w:val="24"/>
        </w:rPr>
        <w:t>S1</w:t>
      </w:r>
      <w:r>
        <w:rPr>
          <w:rFonts w:hAnsi="宋体" w:hint="eastAsia"/>
          <w:kern w:val="0"/>
          <w:sz w:val="24"/>
        </w:rPr>
        <w:t>未标记样本数据集中每个样本预测分数总和及其出现在预测集中的次数，计算该样本预测为正样本的概率。按照正样本的概率从大到小对</w:t>
      </w:r>
      <w:r>
        <w:rPr>
          <w:rFonts w:hAnsi="宋体" w:hint="eastAsia"/>
          <w:kern w:val="0"/>
          <w:sz w:val="24"/>
        </w:rPr>
        <w:t>S1</w:t>
      </w:r>
      <w:r>
        <w:rPr>
          <w:rFonts w:hAnsi="宋体" w:hint="eastAsia"/>
          <w:kern w:val="0"/>
          <w:sz w:val="24"/>
        </w:rPr>
        <w:t>未标记样本数据集中所有样本进行排序，根据先验知识选出排名靠前的样本作为可靠正样本，并将它们加入到</w:t>
      </w:r>
      <w:r>
        <w:rPr>
          <w:rFonts w:hAnsi="宋体" w:hint="eastAsia"/>
          <w:kern w:val="0"/>
          <w:sz w:val="24"/>
        </w:rPr>
        <w:t>S1</w:t>
      </w:r>
      <w:r>
        <w:rPr>
          <w:rFonts w:hAnsi="宋体" w:hint="eastAsia"/>
          <w:kern w:val="0"/>
          <w:sz w:val="24"/>
        </w:rPr>
        <w:t>正样本数据集中，同时将他们从</w:t>
      </w:r>
      <w:r>
        <w:rPr>
          <w:rFonts w:hAnsi="宋体" w:hint="eastAsia"/>
          <w:kern w:val="0"/>
          <w:sz w:val="24"/>
        </w:rPr>
        <w:t>S1</w:t>
      </w:r>
      <w:r>
        <w:rPr>
          <w:rFonts w:hAnsi="宋体" w:hint="eastAsia"/>
          <w:kern w:val="0"/>
          <w:sz w:val="24"/>
        </w:rPr>
        <w:t>未标记样本数据集中删除。</w:t>
      </w:r>
      <w:r>
        <w:rPr>
          <w:rFonts w:hAnsi="宋体" w:hint="eastAsia"/>
          <w:kern w:val="0"/>
          <w:sz w:val="24"/>
        </w:rPr>
        <w:t>S4</w:t>
      </w:r>
      <w:r>
        <w:rPr>
          <w:rFonts w:hAnsi="宋体" w:hint="eastAsia"/>
          <w:kern w:val="0"/>
          <w:sz w:val="24"/>
        </w:rPr>
        <w:t>：重复步骤</w:t>
      </w:r>
      <w:r>
        <w:rPr>
          <w:rFonts w:hAnsi="宋体" w:hint="eastAsia"/>
          <w:kern w:val="0"/>
          <w:sz w:val="24"/>
        </w:rPr>
        <w:t>S2-S3</w:t>
      </w:r>
      <w:r>
        <w:rPr>
          <w:rFonts w:hAnsi="宋体" w:hint="eastAsia"/>
          <w:kern w:val="0"/>
          <w:sz w:val="24"/>
        </w:rPr>
        <w:t>，直到达到预设的最大迭代次数。由此，从</w:t>
      </w:r>
      <w:r>
        <w:rPr>
          <w:rFonts w:hAnsi="宋体" w:hint="eastAsia"/>
          <w:kern w:val="0"/>
          <w:sz w:val="24"/>
        </w:rPr>
        <w:t>S1</w:t>
      </w:r>
      <w:r>
        <w:rPr>
          <w:rFonts w:hAnsi="宋体" w:hint="eastAsia"/>
          <w:kern w:val="0"/>
          <w:sz w:val="24"/>
        </w:rPr>
        <w:t>未标记样本数据集中选出的所有可靠正样本即可作为潜在用户进行公积金缴存批量推荐。</w:t>
      </w:r>
      <w:r>
        <w:rPr>
          <w:rFonts w:hint="eastAsia"/>
          <w:sz w:val="24"/>
        </w:rPr>
        <w:t>本发明提供了</w:t>
      </w:r>
      <w:r>
        <w:rPr>
          <w:rFonts w:hAnsi="宋体" w:hint="eastAsia"/>
          <w:kern w:val="0"/>
          <w:sz w:val="24"/>
        </w:rPr>
        <w:t>一种多方半监督学习的灵活就业人员公积金缴存推荐方法</w:t>
      </w:r>
      <w:r>
        <w:rPr>
          <w:rFonts w:hint="eastAsia"/>
          <w:sz w:val="24"/>
        </w:rPr>
        <w:t>，允许多方在保护各自数据安全隐私的情况下，联合多方进行模型训练与模型预测，为公积金方提供潜在灵活就业人员公积金缴存用户。</w:t>
      </w:r>
    </w:p>
    <w:p w14:paraId="317F1C32" w14:textId="77777777" w:rsidR="00B13266" w:rsidRDefault="00D660F4">
      <w:pPr>
        <w:jc w:val="center"/>
        <w:sectPr w:rsidR="00B13266">
          <w:headerReference w:type="default" r:id="rId8"/>
          <w:footerReference w:type="even" r:id="rId9"/>
          <w:footerReference w:type="default" r:id="rId10"/>
          <w:pgSz w:w="11907" w:h="16840"/>
          <w:pgMar w:top="1418" w:right="851" w:bottom="851" w:left="1418" w:header="851" w:footer="992" w:gutter="0"/>
          <w:pgNumType w:start="1"/>
          <w:cols w:space="720"/>
        </w:sectPr>
      </w:pPr>
      <w:r>
        <w:rPr>
          <w:noProof/>
        </w:rPr>
        <w:drawing>
          <wp:inline distT="0" distB="0" distL="114300" distR="114300" wp14:anchorId="21807E07" wp14:editId="596F9C1F">
            <wp:extent cx="3782060" cy="3629025"/>
            <wp:effectExtent l="0" t="0" r="254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3782060" cy="3629025"/>
                    </a:xfrm>
                    <a:prstGeom prst="rect">
                      <a:avLst/>
                    </a:prstGeom>
                    <a:noFill/>
                    <a:ln>
                      <a:noFill/>
                    </a:ln>
                  </pic:spPr>
                </pic:pic>
              </a:graphicData>
            </a:graphic>
          </wp:inline>
        </w:drawing>
      </w:r>
    </w:p>
    <w:p w14:paraId="74698786" w14:textId="034D96E0" w:rsidR="00B13266" w:rsidRDefault="00D660F4">
      <w:pPr>
        <w:pStyle w:val="ad"/>
        <w:spacing w:line="360" w:lineRule="auto"/>
        <w:textAlignment w:val="center"/>
        <w:rPr>
          <w:rFonts w:hAnsi="宋体"/>
          <w:kern w:val="0"/>
          <w:sz w:val="24"/>
          <w:szCs w:val="24"/>
        </w:rPr>
      </w:pPr>
      <w:r>
        <w:rPr>
          <w:rFonts w:hAnsi="宋体" w:hint="eastAsia"/>
          <w:kern w:val="0"/>
          <w:sz w:val="24"/>
          <w:szCs w:val="24"/>
        </w:rPr>
        <w:lastRenderedPageBreak/>
        <w:t>1.</w:t>
      </w:r>
      <w:r>
        <w:rPr>
          <w:rFonts w:hAnsi="宋体" w:hint="eastAsia"/>
          <w:kern w:val="0"/>
          <w:sz w:val="24"/>
          <w:szCs w:val="24"/>
        </w:rPr>
        <w:t>一种</w:t>
      </w:r>
      <w:r w:rsidR="00E3768B">
        <w:rPr>
          <w:rFonts w:hAnsi="宋体" w:hint="eastAsia"/>
          <w:kern w:val="0"/>
          <w:sz w:val="24"/>
          <w:szCs w:val="24"/>
        </w:rPr>
        <w:t>x</w:t>
      </w:r>
      <w:r w:rsidR="00E3768B">
        <w:rPr>
          <w:rFonts w:hAnsi="宋体"/>
          <w:kern w:val="0"/>
          <w:sz w:val="24"/>
          <w:szCs w:val="24"/>
        </w:rPr>
        <w:t>xx</w:t>
      </w:r>
      <w:r>
        <w:rPr>
          <w:rFonts w:hAnsi="宋体" w:hint="eastAsia"/>
          <w:kern w:val="0"/>
          <w:sz w:val="24"/>
          <w:szCs w:val="24"/>
        </w:rPr>
        <w:t>方法，其特征在于：该方法包括以下步骤：</w:t>
      </w:r>
    </w:p>
    <w:p w14:paraId="0F8105F6" w14:textId="77777777" w:rsidR="00B13266" w:rsidRDefault="00D660F4">
      <w:pPr>
        <w:spacing w:line="360" w:lineRule="auto"/>
        <w:ind w:firstLineChars="200" w:firstLine="480"/>
        <w:textAlignment w:val="center"/>
        <w:rPr>
          <w:rFonts w:hAnsi="宋体"/>
          <w:kern w:val="0"/>
          <w:sz w:val="24"/>
        </w:rPr>
      </w:pPr>
      <w:r>
        <w:rPr>
          <w:rFonts w:hAnsi="宋体"/>
          <w:kern w:val="0"/>
          <w:sz w:val="24"/>
        </w:rPr>
        <w:t>S1</w:t>
      </w:r>
      <w:r>
        <w:rPr>
          <w:rFonts w:hAnsi="宋体" w:hint="eastAsia"/>
          <w:kern w:val="0"/>
          <w:sz w:val="24"/>
        </w:rPr>
        <w:t>：建立包含公积金缴存信息和其他多方数据源的灵活就业人员缴存推荐多方数据集，并对多方数据集进行预处理、样本对齐，</w:t>
      </w:r>
      <w:proofErr w:type="gramStart"/>
      <w:r>
        <w:rPr>
          <w:rFonts w:hAnsi="宋体" w:hint="eastAsia"/>
          <w:kern w:val="0"/>
          <w:sz w:val="24"/>
        </w:rPr>
        <w:t>构建正</w:t>
      </w:r>
      <w:proofErr w:type="gramEnd"/>
      <w:r>
        <w:rPr>
          <w:rFonts w:hAnsi="宋体" w:hint="eastAsia"/>
          <w:kern w:val="0"/>
          <w:sz w:val="24"/>
        </w:rPr>
        <w:t>样本数据集和未标记样本数据集。</w:t>
      </w:r>
    </w:p>
    <w:p w14:paraId="63CE5F98" w14:textId="77777777" w:rsidR="00B13266" w:rsidRDefault="00D660F4">
      <w:pPr>
        <w:spacing w:line="360" w:lineRule="auto"/>
        <w:ind w:firstLineChars="200" w:firstLine="480"/>
        <w:textAlignment w:val="center"/>
        <w:rPr>
          <w:rFonts w:hAnsi="宋体"/>
          <w:kern w:val="0"/>
          <w:sz w:val="24"/>
        </w:rPr>
      </w:pPr>
      <w:r>
        <w:rPr>
          <w:rFonts w:hAnsi="宋体"/>
          <w:kern w:val="0"/>
          <w:sz w:val="24"/>
        </w:rPr>
        <w:t>S</w:t>
      </w:r>
      <w:r>
        <w:rPr>
          <w:rFonts w:hAnsi="宋体" w:hint="eastAsia"/>
          <w:kern w:val="0"/>
          <w:sz w:val="24"/>
        </w:rPr>
        <w:t>2</w:t>
      </w:r>
      <w:r>
        <w:rPr>
          <w:rFonts w:hAnsi="宋体" w:hint="eastAsia"/>
          <w:kern w:val="0"/>
          <w:sz w:val="24"/>
        </w:rPr>
        <w:t>：在未标记样本数据集中进行</w:t>
      </w:r>
      <w:proofErr w:type="gramStart"/>
      <w:r>
        <w:rPr>
          <w:rFonts w:hAnsi="宋体" w:hint="eastAsia"/>
          <w:kern w:val="0"/>
          <w:sz w:val="24"/>
        </w:rPr>
        <w:t>随机有</w:t>
      </w:r>
      <w:proofErr w:type="gramEnd"/>
      <w:r>
        <w:rPr>
          <w:rFonts w:hAnsi="宋体" w:hint="eastAsia"/>
          <w:kern w:val="0"/>
          <w:sz w:val="24"/>
        </w:rPr>
        <w:t>放回采样，建立负样本数据集。同时将该负样本数据集和</w:t>
      </w:r>
      <w:r>
        <w:rPr>
          <w:rFonts w:hAnsi="宋体" w:hint="eastAsia"/>
          <w:kern w:val="0"/>
          <w:sz w:val="24"/>
        </w:rPr>
        <w:t>S1</w:t>
      </w:r>
      <w:r>
        <w:rPr>
          <w:rFonts w:hAnsi="宋体" w:hint="eastAsia"/>
          <w:kern w:val="0"/>
          <w:sz w:val="24"/>
        </w:rPr>
        <w:t>中正样本数据集构建训练集，而未标记样本数据集中未被采样到的样本组成预测集。构建基于</w:t>
      </w:r>
      <w:proofErr w:type="gramStart"/>
      <w:r>
        <w:rPr>
          <w:rFonts w:hAnsi="宋体" w:hint="eastAsia"/>
          <w:kern w:val="0"/>
          <w:sz w:val="24"/>
        </w:rPr>
        <w:t>基学习器</w:t>
      </w:r>
      <w:proofErr w:type="gramEnd"/>
      <w:r>
        <w:rPr>
          <w:rFonts w:hAnsi="宋体" w:hint="eastAsia"/>
          <w:kern w:val="0"/>
          <w:sz w:val="24"/>
        </w:rPr>
        <w:t>的纵向联邦学习模型，在训练集上进行训练，在预测集上进行预测，得到预测集中每个样本的预测分数。</w:t>
      </w:r>
    </w:p>
    <w:p w14:paraId="7F363104"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S3</w:t>
      </w:r>
      <w:r>
        <w:rPr>
          <w:rFonts w:hAnsi="宋体" w:hint="eastAsia"/>
          <w:kern w:val="0"/>
          <w:sz w:val="24"/>
        </w:rPr>
        <w:t>：多次重复步骤</w:t>
      </w:r>
      <w:r>
        <w:rPr>
          <w:rFonts w:hAnsi="宋体" w:hint="eastAsia"/>
          <w:kern w:val="0"/>
          <w:sz w:val="24"/>
        </w:rPr>
        <w:t>S2</w:t>
      </w:r>
      <w:r>
        <w:rPr>
          <w:rFonts w:hAnsi="宋体" w:hint="eastAsia"/>
          <w:kern w:val="0"/>
          <w:sz w:val="24"/>
        </w:rPr>
        <w:t>的采样、训练与预测过程。根据</w:t>
      </w:r>
      <w:r>
        <w:rPr>
          <w:rFonts w:hAnsi="宋体" w:hint="eastAsia"/>
          <w:kern w:val="0"/>
          <w:sz w:val="24"/>
        </w:rPr>
        <w:t>S1</w:t>
      </w:r>
      <w:r>
        <w:rPr>
          <w:rFonts w:hAnsi="宋体" w:hint="eastAsia"/>
          <w:kern w:val="0"/>
          <w:sz w:val="24"/>
        </w:rPr>
        <w:t>未标记样本数据集中每个样本预测分数总和及其出现在预测集中的次数，计算该样本预测为正样本的概率。按照正样本的概率从大到小对</w:t>
      </w:r>
      <w:r>
        <w:rPr>
          <w:rFonts w:hAnsi="宋体" w:hint="eastAsia"/>
          <w:kern w:val="0"/>
          <w:sz w:val="24"/>
        </w:rPr>
        <w:t>S1</w:t>
      </w:r>
      <w:r>
        <w:rPr>
          <w:rFonts w:hAnsi="宋体" w:hint="eastAsia"/>
          <w:kern w:val="0"/>
          <w:sz w:val="24"/>
        </w:rPr>
        <w:t>未标记样本数据集中所有样本进行排序，根据先验知识选出排名靠前的样本作为可靠正样本，并将它们加入到</w:t>
      </w:r>
      <w:r>
        <w:rPr>
          <w:rFonts w:hAnsi="宋体" w:hint="eastAsia"/>
          <w:kern w:val="0"/>
          <w:sz w:val="24"/>
        </w:rPr>
        <w:t>S1</w:t>
      </w:r>
      <w:r>
        <w:rPr>
          <w:rFonts w:hAnsi="宋体" w:hint="eastAsia"/>
          <w:kern w:val="0"/>
          <w:sz w:val="24"/>
        </w:rPr>
        <w:t>正样本数据集中，同时将他们从</w:t>
      </w:r>
      <w:r>
        <w:rPr>
          <w:rFonts w:hAnsi="宋体" w:hint="eastAsia"/>
          <w:kern w:val="0"/>
          <w:sz w:val="24"/>
        </w:rPr>
        <w:t>S1</w:t>
      </w:r>
      <w:r>
        <w:rPr>
          <w:rFonts w:hAnsi="宋体" w:hint="eastAsia"/>
          <w:kern w:val="0"/>
          <w:sz w:val="24"/>
        </w:rPr>
        <w:t>未标记样本数据集中删除。</w:t>
      </w:r>
    </w:p>
    <w:p w14:paraId="5D036EBF"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S4</w:t>
      </w:r>
      <w:r>
        <w:rPr>
          <w:rFonts w:hAnsi="宋体" w:hint="eastAsia"/>
          <w:kern w:val="0"/>
          <w:sz w:val="24"/>
        </w:rPr>
        <w:t>：重复步骤</w:t>
      </w:r>
      <w:r>
        <w:rPr>
          <w:rFonts w:hAnsi="宋体" w:hint="eastAsia"/>
          <w:kern w:val="0"/>
          <w:sz w:val="24"/>
        </w:rPr>
        <w:t>S2-S3</w:t>
      </w:r>
      <w:r>
        <w:rPr>
          <w:rFonts w:hAnsi="宋体" w:hint="eastAsia"/>
          <w:kern w:val="0"/>
          <w:sz w:val="24"/>
        </w:rPr>
        <w:t>，直到达到预设的最大迭代次数。由此，从</w:t>
      </w:r>
      <w:r>
        <w:rPr>
          <w:rFonts w:hAnsi="宋体" w:hint="eastAsia"/>
          <w:kern w:val="0"/>
          <w:sz w:val="24"/>
        </w:rPr>
        <w:t>S1</w:t>
      </w:r>
      <w:r>
        <w:rPr>
          <w:rFonts w:hAnsi="宋体" w:hint="eastAsia"/>
          <w:kern w:val="0"/>
          <w:sz w:val="24"/>
        </w:rPr>
        <w:t>未标记样本数据集中选出的所有可靠正样本即可作为潜在用户进行公积金缴存批量推荐。</w:t>
      </w:r>
    </w:p>
    <w:p w14:paraId="67BC7ECF" w14:textId="77777777" w:rsidR="00B13266" w:rsidRDefault="00D660F4">
      <w:pPr>
        <w:spacing w:line="360" w:lineRule="auto"/>
        <w:textAlignment w:val="center"/>
        <w:rPr>
          <w:rFonts w:hAnsi="宋体"/>
          <w:kern w:val="0"/>
          <w:sz w:val="24"/>
        </w:rPr>
      </w:pPr>
      <w:r>
        <w:rPr>
          <w:rFonts w:hAnsi="宋体" w:hint="eastAsia"/>
          <w:kern w:val="0"/>
          <w:sz w:val="24"/>
        </w:rPr>
        <w:t>2 .</w:t>
      </w:r>
      <w:r>
        <w:rPr>
          <w:rFonts w:hAnsi="宋体" w:hint="eastAsia"/>
          <w:kern w:val="0"/>
          <w:sz w:val="24"/>
        </w:rPr>
        <w:t>根据权利要求</w:t>
      </w:r>
      <w:r>
        <w:rPr>
          <w:rFonts w:hAnsi="宋体" w:hint="eastAsia"/>
          <w:kern w:val="0"/>
          <w:sz w:val="24"/>
        </w:rPr>
        <w:t>1</w:t>
      </w:r>
      <w:r>
        <w:rPr>
          <w:rFonts w:hAnsi="宋体" w:hint="eastAsia"/>
          <w:kern w:val="0"/>
          <w:sz w:val="24"/>
        </w:rPr>
        <w:t>所述的一种多方半监督学习的灵活就业人员公积金缴存推荐方法，其特征在于：所述</w:t>
      </w:r>
      <w:r>
        <w:rPr>
          <w:rFonts w:hAnsi="宋体" w:hint="eastAsia"/>
          <w:kern w:val="0"/>
          <w:sz w:val="24"/>
        </w:rPr>
        <w:t>S1</w:t>
      </w:r>
      <w:r>
        <w:rPr>
          <w:rFonts w:hAnsi="宋体" w:hint="eastAsia"/>
          <w:kern w:val="0"/>
          <w:sz w:val="24"/>
        </w:rPr>
        <w:t>具体为：</w:t>
      </w:r>
    </w:p>
    <w:p w14:paraId="4559BAD8" w14:textId="77777777" w:rsidR="00B13266" w:rsidRDefault="00D660F4">
      <w:pPr>
        <w:numPr>
          <w:ilvl w:val="0"/>
          <w:numId w:val="2"/>
        </w:numPr>
        <w:spacing w:line="360" w:lineRule="auto"/>
        <w:textAlignment w:val="center"/>
        <w:rPr>
          <w:rFonts w:hAnsi="宋体"/>
          <w:kern w:val="0"/>
          <w:sz w:val="24"/>
        </w:rPr>
      </w:pPr>
      <w:r>
        <w:rPr>
          <w:rFonts w:hAnsi="宋体" w:hint="eastAsia"/>
          <w:kern w:val="0"/>
          <w:sz w:val="24"/>
        </w:rPr>
        <w:t>根据权利要求</w:t>
      </w:r>
      <w:r>
        <w:rPr>
          <w:rFonts w:hAnsi="宋体" w:hint="eastAsia"/>
          <w:kern w:val="0"/>
          <w:sz w:val="24"/>
        </w:rPr>
        <w:t>2</w:t>
      </w:r>
      <w:r>
        <w:rPr>
          <w:rFonts w:hAnsi="宋体" w:hint="eastAsia"/>
          <w:kern w:val="0"/>
          <w:sz w:val="24"/>
        </w:rPr>
        <w:t>所述的一种多方半监督学习的灵活就业人员公积金缴存推荐方法，其特征在于：所述</w:t>
      </w:r>
      <w:r>
        <w:rPr>
          <w:rFonts w:hAnsi="宋体" w:hint="eastAsia"/>
          <w:kern w:val="0"/>
          <w:sz w:val="24"/>
        </w:rPr>
        <w:t>S2</w:t>
      </w:r>
      <w:r>
        <w:rPr>
          <w:rFonts w:hAnsi="宋体" w:hint="eastAsia"/>
          <w:kern w:val="0"/>
          <w:sz w:val="24"/>
        </w:rPr>
        <w:t>具体为：</w:t>
      </w:r>
    </w:p>
    <w:p w14:paraId="1E61BCAC" w14:textId="77777777" w:rsidR="00B13266" w:rsidRDefault="00D660F4">
      <w:pPr>
        <w:spacing w:line="360" w:lineRule="auto"/>
        <w:textAlignment w:val="center"/>
        <w:rPr>
          <w:rFonts w:hAnsi="宋体"/>
          <w:kern w:val="0"/>
          <w:sz w:val="24"/>
        </w:rPr>
      </w:pPr>
      <w:r>
        <w:rPr>
          <w:rFonts w:hAnsi="宋体" w:hint="eastAsia"/>
          <w:kern w:val="0"/>
          <w:sz w:val="24"/>
        </w:rPr>
        <w:t>4.</w:t>
      </w:r>
      <w:r>
        <w:rPr>
          <w:rFonts w:hAnsi="宋体" w:hint="eastAsia"/>
          <w:kern w:val="0"/>
          <w:sz w:val="24"/>
        </w:rPr>
        <w:t>根据权利要求</w:t>
      </w:r>
      <w:r>
        <w:rPr>
          <w:rFonts w:hAnsi="宋体" w:hint="eastAsia"/>
          <w:kern w:val="0"/>
          <w:sz w:val="24"/>
        </w:rPr>
        <w:t>3</w:t>
      </w:r>
      <w:r>
        <w:rPr>
          <w:rFonts w:hAnsi="宋体" w:hint="eastAsia"/>
          <w:kern w:val="0"/>
          <w:sz w:val="24"/>
        </w:rPr>
        <w:t>所述的一种多方半监督学习的灵活就业人员公积金缴存推荐方法，其特征在于：所述</w:t>
      </w:r>
      <w:r>
        <w:rPr>
          <w:rFonts w:hAnsi="宋体" w:hint="eastAsia"/>
          <w:kern w:val="0"/>
          <w:sz w:val="24"/>
        </w:rPr>
        <w:t>S3</w:t>
      </w:r>
      <w:r>
        <w:rPr>
          <w:rFonts w:hAnsi="宋体" w:hint="eastAsia"/>
          <w:kern w:val="0"/>
          <w:sz w:val="24"/>
        </w:rPr>
        <w:t>具体为：</w:t>
      </w:r>
    </w:p>
    <w:p w14:paraId="268FE1E9" w14:textId="77777777" w:rsidR="00B13266" w:rsidRDefault="00D660F4">
      <w:pPr>
        <w:spacing w:line="360" w:lineRule="auto"/>
        <w:textAlignment w:val="center"/>
        <w:rPr>
          <w:rFonts w:hAnsi="宋体"/>
          <w:kern w:val="0"/>
          <w:sz w:val="24"/>
        </w:rPr>
      </w:pPr>
      <w:r>
        <w:rPr>
          <w:rFonts w:hAnsi="宋体" w:hint="eastAsia"/>
          <w:kern w:val="0"/>
          <w:sz w:val="24"/>
        </w:rPr>
        <w:t>5.</w:t>
      </w:r>
      <w:r>
        <w:rPr>
          <w:rFonts w:hAnsi="宋体" w:hint="eastAsia"/>
          <w:kern w:val="0"/>
          <w:sz w:val="24"/>
        </w:rPr>
        <w:t>根据权利要求</w:t>
      </w:r>
      <w:r>
        <w:rPr>
          <w:rFonts w:hAnsi="宋体" w:hint="eastAsia"/>
          <w:kern w:val="0"/>
          <w:sz w:val="24"/>
        </w:rPr>
        <w:t>4</w:t>
      </w:r>
      <w:r>
        <w:rPr>
          <w:rFonts w:hAnsi="宋体" w:hint="eastAsia"/>
          <w:kern w:val="0"/>
          <w:sz w:val="24"/>
        </w:rPr>
        <w:t>所述的一种多方半监督学习的灵活就业人员公积金缴存推荐方法，其特征在于：所述</w:t>
      </w:r>
      <w:r>
        <w:rPr>
          <w:rFonts w:hAnsi="宋体" w:hint="eastAsia"/>
          <w:kern w:val="0"/>
          <w:sz w:val="24"/>
        </w:rPr>
        <w:t>S4</w:t>
      </w:r>
      <w:r>
        <w:rPr>
          <w:rFonts w:hAnsi="宋体" w:hint="eastAsia"/>
          <w:kern w:val="0"/>
          <w:sz w:val="24"/>
        </w:rPr>
        <w:t>具体为：</w:t>
      </w:r>
    </w:p>
    <w:p w14:paraId="78DA6FCC" w14:textId="77777777" w:rsidR="00B13266" w:rsidRDefault="00D660F4">
      <w:pPr>
        <w:spacing w:line="360" w:lineRule="auto"/>
        <w:textAlignment w:val="center"/>
        <w:rPr>
          <w:rFonts w:hAnsi="宋体"/>
          <w:kern w:val="0"/>
          <w:sz w:val="24"/>
        </w:rPr>
      </w:pPr>
      <w:r>
        <w:rPr>
          <w:rFonts w:hAnsi="宋体" w:hint="eastAsia"/>
          <w:kern w:val="0"/>
          <w:sz w:val="24"/>
        </w:rPr>
        <w:t>6.</w:t>
      </w:r>
      <w:r>
        <w:rPr>
          <w:rFonts w:hAnsi="宋体" w:hint="eastAsia"/>
          <w:kern w:val="0"/>
          <w:sz w:val="24"/>
        </w:rPr>
        <w:t>一种计算机系统，包括存储器、处理器及储存在存储器上并能够在处理器上运行的</w:t>
      </w:r>
      <w:r>
        <w:rPr>
          <w:rFonts w:hAnsi="宋体" w:hint="eastAsia"/>
          <w:kern w:val="0"/>
          <w:sz w:val="24"/>
        </w:rPr>
        <w:t xml:space="preserve"> </w:t>
      </w:r>
    </w:p>
    <w:p w14:paraId="6EFFE23D" w14:textId="77777777" w:rsidR="00B13266" w:rsidRDefault="00D660F4">
      <w:pPr>
        <w:spacing w:line="360" w:lineRule="auto"/>
        <w:textAlignment w:val="center"/>
        <w:rPr>
          <w:rFonts w:hAnsi="宋体"/>
          <w:kern w:val="0"/>
          <w:sz w:val="24"/>
        </w:rPr>
      </w:pPr>
      <w:r>
        <w:rPr>
          <w:rFonts w:hAnsi="宋体" w:hint="eastAsia"/>
          <w:kern w:val="0"/>
          <w:sz w:val="24"/>
        </w:rPr>
        <w:t>计算机程序，其特征在于：所述处理器执行所述计算机程序时实现</w:t>
      </w:r>
      <w:proofErr w:type="gramStart"/>
      <w:r>
        <w:rPr>
          <w:rFonts w:hAnsi="宋体" w:hint="eastAsia"/>
          <w:kern w:val="0"/>
          <w:sz w:val="24"/>
        </w:rPr>
        <w:t>如权利</w:t>
      </w:r>
      <w:proofErr w:type="gramEnd"/>
      <w:r>
        <w:rPr>
          <w:rFonts w:hAnsi="宋体" w:hint="eastAsia"/>
          <w:kern w:val="0"/>
          <w:sz w:val="24"/>
        </w:rPr>
        <w:t>要求</w:t>
      </w:r>
      <w:r>
        <w:rPr>
          <w:rFonts w:hAnsi="宋体" w:hint="eastAsia"/>
          <w:kern w:val="0"/>
          <w:sz w:val="24"/>
        </w:rPr>
        <w:t>1</w:t>
      </w:r>
      <w:r>
        <w:rPr>
          <w:rFonts w:hAnsi="宋体" w:hint="eastAsia"/>
          <w:kern w:val="0"/>
          <w:sz w:val="24"/>
        </w:rPr>
        <w:noBreakHyphen/>
        <w:t>5</w:t>
      </w:r>
      <w:r>
        <w:rPr>
          <w:rFonts w:hAnsi="宋体" w:hint="eastAsia"/>
          <w:kern w:val="0"/>
          <w:sz w:val="24"/>
        </w:rPr>
        <w:t>任一项所</w:t>
      </w:r>
      <w:r>
        <w:rPr>
          <w:rFonts w:hAnsi="宋体" w:hint="eastAsia"/>
          <w:kern w:val="0"/>
          <w:sz w:val="24"/>
        </w:rPr>
        <w:t xml:space="preserve"> </w:t>
      </w:r>
    </w:p>
    <w:p w14:paraId="6997252F" w14:textId="77777777" w:rsidR="00B13266" w:rsidRDefault="00D660F4">
      <w:pPr>
        <w:spacing w:line="360" w:lineRule="auto"/>
        <w:textAlignment w:val="center"/>
        <w:rPr>
          <w:rFonts w:hAnsi="宋体"/>
          <w:kern w:val="0"/>
          <w:sz w:val="24"/>
        </w:rPr>
      </w:pPr>
      <w:r>
        <w:rPr>
          <w:rFonts w:hAnsi="宋体" w:hint="eastAsia"/>
          <w:kern w:val="0"/>
          <w:sz w:val="24"/>
        </w:rPr>
        <w:t>述的方法。</w:t>
      </w:r>
      <w:r>
        <w:rPr>
          <w:rFonts w:hAnsi="宋体" w:hint="eastAsia"/>
          <w:kern w:val="0"/>
          <w:sz w:val="24"/>
        </w:rPr>
        <w:t xml:space="preserve"> </w:t>
      </w:r>
    </w:p>
    <w:p w14:paraId="667A72FC" w14:textId="77777777" w:rsidR="00B13266" w:rsidRDefault="00D660F4">
      <w:pPr>
        <w:spacing w:line="360" w:lineRule="auto"/>
        <w:textAlignment w:val="center"/>
        <w:rPr>
          <w:rFonts w:hAnsi="宋体"/>
          <w:kern w:val="0"/>
          <w:sz w:val="24"/>
        </w:rPr>
      </w:pPr>
      <w:r>
        <w:rPr>
          <w:rFonts w:hAnsi="宋体" w:hint="eastAsia"/>
          <w:kern w:val="0"/>
          <w:sz w:val="24"/>
        </w:rPr>
        <w:t>7.</w:t>
      </w:r>
      <w:r>
        <w:rPr>
          <w:rFonts w:hAnsi="宋体" w:hint="eastAsia"/>
          <w:kern w:val="0"/>
          <w:sz w:val="24"/>
        </w:rPr>
        <w:t>一种计算机可读存储介质，其上储存有计算机程序，其特征在于：所述计算机程序被</w:t>
      </w:r>
      <w:r>
        <w:rPr>
          <w:rFonts w:hAnsi="宋体" w:hint="eastAsia"/>
          <w:kern w:val="0"/>
          <w:sz w:val="24"/>
        </w:rPr>
        <w:t xml:space="preserve"> </w:t>
      </w:r>
    </w:p>
    <w:p w14:paraId="029A1181" w14:textId="77777777" w:rsidR="00B13266" w:rsidRDefault="00D660F4">
      <w:pPr>
        <w:spacing w:line="360" w:lineRule="auto"/>
        <w:textAlignment w:val="center"/>
        <w:rPr>
          <w:rFonts w:hAnsi="宋体"/>
          <w:kern w:val="0"/>
          <w:sz w:val="24"/>
        </w:rPr>
      </w:pPr>
      <w:r>
        <w:rPr>
          <w:rFonts w:hAnsi="宋体" w:hint="eastAsia"/>
          <w:kern w:val="0"/>
          <w:sz w:val="24"/>
        </w:rPr>
        <w:t>处理器执行时实现</w:t>
      </w:r>
      <w:proofErr w:type="gramStart"/>
      <w:r>
        <w:rPr>
          <w:rFonts w:hAnsi="宋体" w:hint="eastAsia"/>
          <w:kern w:val="0"/>
          <w:sz w:val="24"/>
        </w:rPr>
        <w:t>如权利</w:t>
      </w:r>
      <w:proofErr w:type="gramEnd"/>
      <w:r>
        <w:rPr>
          <w:rFonts w:hAnsi="宋体" w:hint="eastAsia"/>
          <w:kern w:val="0"/>
          <w:sz w:val="24"/>
        </w:rPr>
        <w:t>要求</w:t>
      </w:r>
      <w:r>
        <w:rPr>
          <w:rFonts w:hAnsi="宋体" w:hint="eastAsia"/>
          <w:kern w:val="0"/>
          <w:sz w:val="24"/>
        </w:rPr>
        <w:t>1</w:t>
      </w:r>
      <w:r>
        <w:rPr>
          <w:rFonts w:hAnsi="宋体" w:hint="eastAsia"/>
          <w:kern w:val="0"/>
          <w:sz w:val="24"/>
        </w:rPr>
        <w:noBreakHyphen/>
        <w:t>5</w:t>
      </w:r>
      <w:r>
        <w:rPr>
          <w:rFonts w:hAnsi="宋体" w:hint="eastAsia"/>
          <w:kern w:val="0"/>
          <w:sz w:val="24"/>
        </w:rPr>
        <w:t>任一项所述的方法。</w:t>
      </w:r>
      <w:r>
        <w:rPr>
          <w:rFonts w:hAnsi="宋体" w:hint="eastAsia"/>
          <w:kern w:val="0"/>
          <w:sz w:val="24"/>
        </w:rPr>
        <w:t xml:space="preserve"> </w:t>
      </w:r>
    </w:p>
    <w:p w14:paraId="6B9E412D" w14:textId="77777777" w:rsidR="00B13266" w:rsidRDefault="00B13266">
      <w:pPr>
        <w:spacing w:line="360" w:lineRule="auto"/>
        <w:textAlignment w:val="center"/>
        <w:rPr>
          <w:rFonts w:hAnsi="宋体"/>
          <w:kern w:val="0"/>
          <w:sz w:val="24"/>
        </w:rPr>
      </w:pPr>
    </w:p>
    <w:p w14:paraId="313747D9" w14:textId="77777777" w:rsidR="00B13266" w:rsidRDefault="00B13266">
      <w:pPr>
        <w:spacing w:line="360" w:lineRule="auto"/>
        <w:textAlignment w:val="center"/>
        <w:rPr>
          <w:rFonts w:hAnsi="宋体"/>
          <w:kern w:val="0"/>
          <w:sz w:val="24"/>
        </w:rPr>
      </w:pPr>
    </w:p>
    <w:p w14:paraId="30CC1AFD" w14:textId="77777777" w:rsidR="00B13266" w:rsidRDefault="00D660F4">
      <w:pPr>
        <w:rPr>
          <w:b/>
          <w:sz w:val="36"/>
          <w:szCs w:val="36"/>
        </w:rPr>
      </w:pPr>
      <w:r>
        <w:rPr>
          <w:rFonts w:hint="eastAsia"/>
          <w:b/>
          <w:sz w:val="36"/>
          <w:szCs w:val="36"/>
        </w:rPr>
        <w:br w:type="page"/>
      </w:r>
    </w:p>
    <w:p w14:paraId="21341682" w14:textId="284C29D3" w:rsidR="00B13266" w:rsidRPr="00FF110E" w:rsidRDefault="00FF110E">
      <w:pPr>
        <w:spacing w:after="360" w:line="360" w:lineRule="auto"/>
        <w:jc w:val="center"/>
        <w:textAlignment w:val="center"/>
        <w:rPr>
          <w:b/>
          <w:sz w:val="36"/>
          <w:szCs w:val="36"/>
        </w:rPr>
      </w:pPr>
      <w:r w:rsidRPr="00FF110E">
        <w:rPr>
          <w:rFonts w:hint="eastAsia"/>
          <w:b/>
          <w:sz w:val="36"/>
          <w:szCs w:val="36"/>
        </w:rPr>
        <w:lastRenderedPageBreak/>
        <w:t>一种基于关联规则的纵向联邦特征</w:t>
      </w:r>
      <w:proofErr w:type="gramStart"/>
      <w:r w:rsidRPr="00FF110E">
        <w:rPr>
          <w:rFonts w:hint="eastAsia"/>
          <w:b/>
          <w:sz w:val="36"/>
          <w:szCs w:val="36"/>
        </w:rPr>
        <w:t>缺失值</w:t>
      </w:r>
      <w:proofErr w:type="gramEnd"/>
      <w:r w:rsidRPr="00FF110E">
        <w:rPr>
          <w:rFonts w:hint="eastAsia"/>
          <w:b/>
          <w:sz w:val="36"/>
          <w:szCs w:val="36"/>
        </w:rPr>
        <w:t>推演方法</w:t>
      </w:r>
    </w:p>
    <w:p w14:paraId="66502E59" w14:textId="77777777" w:rsidR="00B13266" w:rsidRDefault="00D660F4">
      <w:pPr>
        <w:pStyle w:val="2"/>
        <w:rPr>
          <w:sz w:val="28"/>
          <w:szCs w:val="28"/>
        </w:rPr>
      </w:pPr>
      <w:r>
        <w:rPr>
          <w:sz w:val="28"/>
          <w:szCs w:val="28"/>
        </w:rPr>
        <w:t>技术领域</w:t>
      </w:r>
    </w:p>
    <w:p w14:paraId="2D0F0438" w14:textId="58587E06" w:rsidR="00B13266" w:rsidRDefault="00D660F4">
      <w:pPr>
        <w:spacing w:line="360" w:lineRule="auto"/>
        <w:ind w:firstLineChars="200" w:firstLine="480"/>
        <w:textAlignment w:val="center"/>
        <w:rPr>
          <w:sz w:val="24"/>
        </w:rPr>
      </w:pPr>
      <w:r>
        <w:rPr>
          <w:rFonts w:hint="eastAsia"/>
          <w:sz w:val="24"/>
        </w:rPr>
        <w:t>本发明属于</w:t>
      </w:r>
      <w:r w:rsidR="002A44D7">
        <w:rPr>
          <w:rFonts w:hint="eastAsia"/>
          <w:sz w:val="24"/>
        </w:rPr>
        <w:t>x</w:t>
      </w:r>
      <w:r w:rsidR="002A44D7">
        <w:rPr>
          <w:sz w:val="24"/>
        </w:rPr>
        <w:t>xx</w:t>
      </w:r>
      <w:r>
        <w:rPr>
          <w:rFonts w:hint="eastAsia"/>
          <w:sz w:val="24"/>
        </w:rPr>
        <w:t>领域，涉及</w:t>
      </w:r>
      <w:r>
        <w:rPr>
          <w:rFonts w:hAnsi="宋体" w:hint="eastAsia"/>
          <w:kern w:val="0"/>
          <w:sz w:val="24"/>
        </w:rPr>
        <w:t>一种</w:t>
      </w:r>
      <w:r w:rsidR="002A44D7">
        <w:rPr>
          <w:rFonts w:hAnsi="宋体" w:hint="eastAsia"/>
          <w:kern w:val="0"/>
          <w:sz w:val="24"/>
        </w:rPr>
        <w:t>x</w:t>
      </w:r>
      <w:r w:rsidR="002A44D7">
        <w:rPr>
          <w:rFonts w:hAnsi="宋体"/>
          <w:kern w:val="0"/>
          <w:sz w:val="24"/>
        </w:rPr>
        <w:t>xx</w:t>
      </w:r>
      <w:r>
        <w:rPr>
          <w:rFonts w:hAnsi="宋体" w:hint="eastAsia"/>
          <w:kern w:val="0"/>
          <w:sz w:val="24"/>
        </w:rPr>
        <w:t>方法</w:t>
      </w:r>
      <w:r>
        <w:rPr>
          <w:rFonts w:hint="eastAsia"/>
          <w:sz w:val="24"/>
        </w:rPr>
        <w:t>。</w:t>
      </w:r>
    </w:p>
    <w:p w14:paraId="3421A3CC" w14:textId="77777777" w:rsidR="00B13266" w:rsidRDefault="00D660F4">
      <w:pPr>
        <w:pStyle w:val="a6"/>
        <w:ind w:firstLine="420"/>
      </w:pPr>
      <w:r>
        <w:t>背景技术</w:t>
      </w:r>
    </w:p>
    <w:p w14:paraId="09959F95" w14:textId="77777777" w:rsidR="00B13266" w:rsidRDefault="00D660F4">
      <w:pPr>
        <w:pStyle w:val="ad"/>
        <w:spacing w:line="360" w:lineRule="auto"/>
        <w:ind w:firstLine="420"/>
        <w:textAlignment w:val="center"/>
        <w:rPr>
          <w:sz w:val="24"/>
        </w:rPr>
      </w:pPr>
      <w:r>
        <w:rPr>
          <w:sz w:val="24"/>
        </w:rPr>
        <w:t>随着就业创业政策</w:t>
      </w:r>
      <w:r>
        <w:rPr>
          <w:rFonts w:hint="eastAsia"/>
          <w:sz w:val="24"/>
        </w:rPr>
        <w:t>的实施</w:t>
      </w:r>
      <w:r>
        <w:rPr>
          <w:sz w:val="24"/>
        </w:rPr>
        <w:t>，我国灵活就业形态蓬勃发展</w:t>
      </w:r>
      <w:r>
        <w:rPr>
          <w:rFonts w:hint="eastAsia"/>
          <w:sz w:val="24"/>
        </w:rPr>
        <w:t>，</w:t>
      </w:r>
      <w:r>
        <w:rPr>
          <w:sz w:val="24"/>
        </w:rPr>
        <w:t>灵活就业人员的数量逐年增加</w:t>
      </w:r>
      <w:r>
        <w:rPr>
          <w:rFonts w:hint="eastAsia"/>
          <w:sz w:val="24"/>
        </w:rPr>
        <w:t>，</w:t>
      </w:r>
      <w:r>
        <w:rPr>
          <w:sz w:val="24"/>
        </w:rPr>
        <w:t>已成为我国就业市场中的一个重要群体。灵活就业人员是指没有固定用工单位或工作场所，以自由职业、个体经营、零工经济等方式参与市场经济活动的人员。与传统用工不同，灵活就业人员缴存公积金的方式较为灵活，可能涉及多种缴存方式</w:t>
      </w:r>
      <w:r>
        <w:rPr>
          <w:rFonts w:hint="eastAsia"/>
          <w:sz w:val="24"/>
        </w:rPr>
        <w:t>或者不同的缴存产品</w:t>
      </w:r>
      <w:r>
        <w:rPr>
          <w:sz w:val="24"/>
        </w:rPr>
        <w:t>，这给公积金管理部门的缴存管理带来了一定的挑战。</w:t>
      </w:r>
      <w:r>
        <w:rPr>
          <w:rFonts w:hint="eastAsia"/>
          <w:sz w:val="24"/>
        </w:rPr>
        <w:t>利用机器学习和大数据技术对已缴存灵活就业人员的特点进行分析，并从未缴存人员中找到具有相同特点的潜在用户，向公积金管理部门进行精准推荐</w:t>
      </w:r>
      <w:r>
        <w:rPr>
          <w:sz w:val="24"/>
        </w:rPr>
        <w:t>，满足</w:t>
      </w:r>
      <w:r>
        <w:rPr>
          <w:rFonts w:hint="eastAsia"/>
          <w:sz w:val="24"/>
        </w:rPr>
        <w:t>灵活就业人员和公积金管理部门</w:t>
      </w:r>
      <w:r>
        <w:rPr>
          <w:sz w:val="24"/>
        </w:rPr>
        <w:t>的需求。</w:t>
      </w:r>
      <w:r>
        <w:rPr>
          <w:rFonts w:hint="eastAsia"/>
          <w:sz w:val="24"/>
        </w:rPr>
        <w:t>但公积金管理部门只拥有已缴存灵活就业人员信息，没有未缴存灵活就业人员信息，需要从其他多方获取更多数据以辅助推荐。但由于各方数据隐私安全保护的要求，</w:t>
      </w:r>
      <w:r>
        <w:rPr>
          <w:sz w:val="24"/>
        </w:rPr>
        <w:t>数据彼此孤立</w:t>
      </w:r>
      <w:r>
        <w:rPr>
          <w:rFonts w:hint="eastAsia"/>
          <w:sz w:val="24"/>
        </w:rPr>
        <w:t>，形成数据孤岛</w:t>
      </w:r>
      <w:r>
        <w:rPr>
          <w:sz w:val="24"/>
        </w:rPr>
        <w:t>，使得不同参与方想要将数据聚合在一起构建一个更高性能的机器学习模型</w:t>
      </w:r>
      <w:r>
        <w:rPr>
          <w:rFonts w:hint="eastAsia"/>
          <w:sz w:val="24"/>
        </w:rPr>
        <w:t>变得</w:t>
      </w:r>
      <w:r>
        <w:rPr>
          <w:sz w:val="24"/>
        </w:rPr>
        <w:t>十分困难</w:t>
      </w:r>
      <w:r>
        <w:rPr>
          <w:rFonts w:hint="eastAsia"/>
          <w:sz w:val="24"/>
        </w:rPr>
        <w:t>。</w:t>
      </w:r>
    </w:p>
    <w:p w14:paraId="4C17BBC5" w14:textId="77777777" w:rsidR="00B13266" w:rsidRDefault="00D660F4">
      <w:pPr>
        <w:pStyle w:val="ad"/>
        <w:spacing w:line="360" w:lineRule="auto"/>
        <w:ind w:firstLine="420"/>
        <w:textAlignment w:val="center"/>
        <w:rPr>
          <w:sz w:val="24"/>
        </w:rPr>
      </w:pPr>
      <w:r>
        <w:rPr>
          <w:rFonts w:hint="eastAsia"/>
          <w:sz w:val="24"/>
        </w:rPr>
        <w:t>联邦学习可以为多个参与</w:t>
      </w:r>
      <w:proofErr w:type="gramStart"/>
      <w:r>
        <w:rPr>
          <w:rFonts w:hint="eastAsia"/>
          <w:sz w:val="24"/>
        </w:rPr>
        <w:t>方保护</w:t>
      </w:r>
      <w:proofErr w:type="gramEnd"/>
      <w:r>
        <w:rPr>
          <w:rFonts w:hint="eastAsia"/>
          <w:sz w:val="24"/>
        </w:rPr>
        <w:t>数据安全隐私，同时，联合训练高性能机器学习模型，有效解决上述数据孤岛的问题，其中纵向联邦学习采用多方的多个特征共同训练机器学习模型。在本专利中我们将基于纵向联邦学习联合公积金管理部门以及其他多方的数据信息，构建</w:t>
      </w:r>
      <w:r>
        <w:rPr>
          <w:rFonts w:hAnsi="宋体" w:hint="eastAsia"/>
          <w:kern w:val="0"/>
          <w:sz w:val="24"/>
        </w:rPr>
        <w:t>一种多方半监督学习的灵活就业人员公积金缴存推荐方法。</w:t>
      </w:r>
    </w:p>
    <w:p w14:paraId="458B4796" w14:textId="2BC1E4E9" w:rsidR="00B13266" w:rsidRDefault="00B13266">
      <w:pPr>
        <w:rPr>
          <w:rFonts w:hAnsi="宋体"/>
          <w:sz w:val="24"/>
        </w:rPr>
      </w:pPr>
    </w:p>
    <w:p w14:paraId="0B46293A" w14:textId="77777777" w:rsidR="00B13266" w:rsidRDefault="00D660F4">
      <w:pPr>
        <w:pStyle w:val="2"/>
        <w:rPr>
          <w:sz w:val="28"/>
          <w:szCs w:val="28"/>
        </w:rPr>
      </w:pPr>
      <w:r>
        <w:rPr>
          <w:sz w:val="28"/>
          <w:szCs w:val="28"/>
        </w:rPr>
        <w:t>发明内容</w:t>
      </w:r>
    </w:p>
    <w:p w14:paraId="1DA8407B" w14:textId="0E19A128" w:rsidR="00B13266" w:rsidRDefault="00D660F4">
      <w:pPr>
        <w:pStyle w:val="ad"/>
        <w:spacing w:line="360" w:lineRule="auto"/>
        <w:ind w:firstLineChars="200" w:firstLine="480"/>
        <w:textAlignment w:val="center"/>
        <w:rPr>
          <w:sz w:val="24"/>
        </w:rPr>
      </w:pPr>
      <w:r>
        <w:rPr>
          <w:rFonts w:hint="eastAsia"/>
          <w:sz w:val="24"/>
        </w:rPr>
        <w:t>有鉴于此，本发明的目的在于提供</w:t>
      </w:r>
      <w:r>
        <w:rPr>
          <w:rFonts w:hAnsi="宋体" w:hint="eastAsia"/>
          <w:kern w:val="0"/>
          <w:sz w:val="24"/>
          <w:szCs w:val="24"/>
        </w:rPr>
        <w:t>一种联合多方数据的</w:t>
      </w:r>
      <w:r w:rsidR="002A44D7">
        <w:rPr>
          <w:rFonts w:hAnsi="宋体" w:hint="eastAsia"/>
          <w:kern w:val="0"/>
          <w:sz w:val="24"/>
          <w:szCs w:val="24"/>
        </w:rPr>
        <w:t>x</w:t>
      </w:r>
      <w:r w:rsidR="002A44D7">
        <w:rPr>
          <w:rFonts w:hAnsi="宋体"/>
          <w:kern w:val="0"/>
          <w:sz w:val="24"/>
          <w:szCs w:val="24"/>
        </w:rPr>
        <w:t>xx</w:t>
      </w:r>
      <w:r>
        <w:rPr>
          <w:rFonts w:hAnsi="宋体" w:hint="eastAsia"/>
          <w:kern w:val="0"/>
          <w:sz w:val="24"/>
          <w:szCs w:val="24"/>
        </w:rPr>
        <w:t>方法</w:t>
      </w:r>
      <w:r>
        <w:rPr>
          <w:rFonts w:hint="eastAsia"/>
          <w:sz w:val="24"/>
        </w:rPr>
        <w:t>。</w:t>
      </w:r>
    </w:p>
    <w:p w14:paraId="5ABE812E" w14:textId="77777777" w:rsidR="00B13266" w:rsidRDefault="00D660F4">
      <w:pPr>
        <w:pStyle w:val="ad"/>
        <w:spacing w:line="360" w:lineRule="auto"/>
        <w:ind w:firstLineChars="200" w:firstLine="480"/>
        <w:textAlignment w:val="center"/>
        <w:rPr>
          <w:sz w:val="24"/>
        </w:rPr>
      </w:pPr>
      <w:r>
        <w:rPr>
          <w:rFonts w:hint="eastAsia"/>
          <w:sz w:val="24"/>
        </w:rPr>
        <w:t>为达到上述目的，</w:t>
      </w:r>
      <w:r>
        <w:rPr>
          <w:sz w:val="24"/>
        </w:rPr>
        <w:t>本发明</w:t>
      </w:r>
      <w:r>
        <w:rPr>
          <w:rFonts w:hint="eastAsia"/>
          <w:sz w:val="24"/>
        </w:rPr>
        <w:t>提供如下</w:t>
      </w:r>
      <w:r>
        <w:rPr>
          <w:sz w:val="24"/>
        </w:rPr>
        <w:t>技术方案：</w:t>
      </w:r>
    </w:p>
    <w:p w14:paraId="596E9B06" w14:textId="3DEE4B78" w:rsidR="00B13266" w:rsidRDefault="00D660F4">
      <w:pPr>
        <w:pStyle w:val="ad"/>
        <w:spacing w:line="360" w:lineRule="auto"/>
        <w:ind w:firstLineChars="200" w:firstLine="480"/>
        <w:textAlignment w:val="center"/>
        <w:rPr>
          <w:rFonts w:hAnsi="宋体"/>
          <w:kern w:val="0"/>
          <w:sz w:val="24"/>
          <w:szCs w:val="24"/>
        </w:rPr>
      </w:pPr>
      <w:r>
        <w:rPr>
          <w:rFonts w:hAnsi="宋体" w:hint="eastAsia"/>
          <w:kern w:val="0"/>
          <w:sz w:val="24"/>
          <w:szCs w:val="24"/>
        </w:rPr>
        <w:t>一种</w:t>
      </w:r>
      <w:r w:rsidR="002A44D7">
        <w:rPr>
          <w:rFonts w:hAnsi="宋体" w:hint="eastAsia"/>
          <w:kern w:val="0"/>
          <w:sz w:val="24"/>
          <w:szCs w:val="24"/>
        </w:rPr>
        <w:t>x</w:t>
      </w:r>
      <w:r w:rsidR="002A44D7">
        <w:rPr>
          <w:rFonts w:hAnsi="宋体"/>
          <w:kern w:val="0"/>
          <w:sz w:val="24"/>
          <w:szCs w:val="24"/>
        </w:rPr>
        <w:t>xx</w:t>
      </w:r>
      <w:r>
        <w:rPr>
          <w:rFonts w:hAnsi="宋体" w:hint="eastAsia"/>
          <w:kern w:val="0"/>
          <w:sz w:val="24"/>
          <w:szCs w:val="24"/>
        </w:rPr>
        <w:t>方法，包括以下步骤：</w:t>
      </w:r>
    </w:p>
    <w:p w14:paraId="033E22CE" w14:textId="3B024E61" w:rsidR="00B13266" w:rsidRDefault="00D660F4">
      <w:pPr>
        <w:spacing w:line="360" w:lineRule="auto"/>
        <w:ind w:firstLineChars="200" w:firstLine="480"/>
        <w:textAlignment w:val="center"/>
        <w:rPr>
          <w:rFonts w:hAnsi="宋体"/>
          <w:kern w:val="0"/>
          <w:sz w:val="24"/>
        </w:rPr>
      </w:pPr>
      <w:r>
        <w:rPr>
          <w:rFonts w:hAnsi="宋体"/>
          <w:kern w:val="0"/>
          <w:sz w:val="24"/>
        </w:rPr>
        <w:t>S1</w:t>
      </w:r>
      <w:r>
        <w:rPr>
          <w:rFonts w:hAnsi="宋体" w:hint="eastAsia"/>
          <w:kern w:val="0"/>
          <w:sz w:val="24"/>
        </w:rPr>
        <w:t>：建立包含</w:t>
      </w:r>
      <w:r w:rsidR="003D7B0D">
        <w:rPr>
          <w:rFonts w:hAnsi="宋体" w:hint="eastAsia"/>
          <w:kern w:val="0"/>
          <w:sz w:val="24"/>
        </w:rPr>
        <w:t>A</w:t>
      </w:r>
      <w:r w:rsidR="003D7B0D">
        <w:rPr>
          <w:rFonts w:hAnsi="宋体" w:hint="eastAsia"/>
          <w:kern w:val="0"/>
          <w:sz w:val="24"/>
        </w:rPr>
        <w:t>方和</w:t>
      </w:r>
      <w:r w:rsidR="003D7B0D">
        <w:rPr>
          <w:rFonts w:hAnsi="宋体" w:hint="eastAsia"/>
          <w:kern w:val="0"/>
          <w:sz w:val="24"/>
        </w:rPr>
        <w:t>B</w:t>
      </w:r>
      <w:r w:rsidR="003D7B0D">
        <w:rPr>
          <w:rFonts w:hAnsi="宋体" w:hint="eastAsia"/>
          <w:kern w:val="0"/>
          <w:sz w:val="24"/>
        </w:rPr>
        <w:t>方的</w:t>
      </w:r>
      <w:r>
        <w:rPr>
          <w:rFonts w:hAnsi="宋体" w:hint="eastAsia"/>
          <w:kern w:val="0"/>
          <w:sz w:val="24"/>
        </w:rPr>
        <w:t>多方数据集，并对多方数据集进行预处理、样本对齐，构建</w:t>
      </w:r>
      <w:r w:rsidR="003D7B0D">
        <w:rPr>
          <w:rFonts w:hAnsi="宋体" w:hint="eastAsia"/>
          <w:kern w:val="0"/>
          <w:sz w:val="24"/>
        </w:rPr>
        <w:t>对齐样本</w:t>
      </w:r>
      <w:r>
        <w:rPr>
          <w:rFonts w:hAnsi="宋体" w:hint="eastAsia"/>
          <w:kern w:val="0"/>
          <w:sz w:val="24"/>
        </w:rPr>
        <w:t>数据集。</w:t>
      </w:r>
    </w:p>
    <w:p w14:paraId="01C9E25A" w14:textId="7F8CF99F" w:rsidR="00B13266" w:rsidRDefault="00D660F4">
      <w:pPr>
        <w:spacing w:line="360" w:lineRule="auto"/>
        <w:ind w:firstLineChars="200" w:firstLine="480"/>
        <w:textAlignment w:val="center"/>
        <w:rPr>
          <w:rFonts w:hAnsi="宋体"/>
          <w:kern w:val="0"/>
          <w:sz w:val="24"/>
        </w:rPr>
      </w:pPr>
      <w:r>
        <w:rPr>
          <w:rFonts w:hAnsi="宋体"/>
          <w:kern w:val="0"/>
          <w:sz w:val="24"/>
        </w:rPr>
        <w:t>S</w:t>
      </w:r>
      <w:r>
        <w:rPr>
          <w:rFonts w:hAnsi="宋体" w:hint="eastAsia"/>
          <w:kern w:val="0"/>
          <w:sz w:val="24"/>
        </w:rPr>
        <w:t>2</w:t>
      </w:r>
      <w:r>
        <w:rPr>
          <w:rFonts w:hAnsi="宋体" w:hint="eastAsia"/>
          <w:kern w:val="0"/>
          <w:sz w:val="24"/>
        </w:rPr>
        <w:t>：</w:t>
      </w:r>
      <w:r w:rsidR="003D7B0D">
        <w:rPr>
          <w:rFonts w:hAnsi="宋体" w:hint="eastAsia"/>
          <w:kern w:val="0"/>
          <w:sz w:val="24"/>
        </w:rPr>
        <w:t>协调者</w:t>
      </w:r>
      <w:r w:rsidR="003D7B0D">
        <w:rPr>
          <w:rFonts w:hAnsi="宋体" w:hint="eastAsia"/>
          <w:kern w:val="0"/>
          <w:sz w:val="24"/>
        </w:rPr>
        <w:t>C</w:t>
      </w:r>
      <w:proofErr w:type="gramStart"/>
      <w:r w:rsidR="003D7B0D">
        <w:rPr>
          <w:rFonts w:hAnsi="宋体" w:hint="eastAsia"/>
          <w:kern w:val="0"/>
          <w:sz w:val="24"/>
        </w:rPr>
        <w:t>方创建</w:t>
      </w:r>
      <w:proofErr w:type="gramEnd"/>
      <w:r w:rsidR="003D7B0D">
        <w:rPr>
          <w:rFonts w:hAnsi="宋体" w:hint="eastAsia"/>
          <w:kern w:val="0"/>
          <w:sz w:val="24"/>
        </w:rPr>
        <w:t>密钥对，并将公共密钥发送给</w:t>
      </w:r>
      <w:r w:rsidR="003D7B0D">
        <w:rPr>
          <w:rFonts w:hAnsi="宋体" w:hint="eastAsia"/>
          <w:kern w:val="0"/>
          <w:sz w:val="24"/>
        </w:rPr>
        <w:t>A</w:t>
      </w:r>
      <w:r w:rsidR="003D7B0D">
        <w:rPr>
          <w:rFonts w:hAnsi="宋体" w:hint="eastAsia"/>
          <w:kern w:val="0"/>
          <w:sz w:val="24"/>
        </w:rPr>
        <w:t>方和</w:t>
      </w:r>
      <w:r w:rsidR="003D7B0D">
        <w:rPr>
          <w:rFonts w:hAnsi="宋体" w:hint="eastAsia"/>
          <w:kern w:val="0"/>
          <w:sz w:val="24"/>
        </w:rPr>
        <w:t>B</w:t>
      </w:r>
      <w:r w:rsidR="003D7B0D">
        <w:rPr>
          <w:rFonts w:hAnsi="宋体" w:hint="eastAsia"/>
          <w:kern w:val="0"/>
          <w:sz w:val="24"/>
        </w:rPr>
        <w:t>方</w:t>
      </w:r>
      <w:r>
        <w:rPr>
          <w:rFonts w:hAnsi="宋体" w:hint="eastAsia"/>
          <w:kern w:val="0"/>
          <w:sz w:val="24"/>
        </w:rPr>
        <w:t>。</w:t>
      </w:r>
    </w:p>
    <w:p w14:paraId="38FD3BF0" w14:textId="20D2C61E" w:rsidR="00B13266" w:rsidRDefault="00D660F4">
      <w:pPr>
        <w:spacing w:line="360" w:lineRule="auto"/>
        <w:ind w:firstLineChars="200" w:firstLine="480"/>
        <w:textAlignment w:val="center"/>
        <w:rPr>
          <w:rFonts w:hAnsi="宋体"/>
          <w:kern w:val="0"/>
          <w:sz w:val="24"/>
        </w:rPr>
      </w:pPr>
      <w:r>
        <w:rPr>
          <w:rFonts w:hAnsi="宋体" w:hint="eastAsia"/>
          <w:kern w:val="0"/>
          <w:sz w:val="24"/>
        </w:rPr>
        <w:t>S3</w:t>
      </w:r>
      <w:r>
        <w:rPr>
          <w:rFonts w:hAnsi="宋体" w:hint="eastAsia"/>
          <w:kern w:val="0"/>
          <w:sz w:val="24"/>
        </w:rPr>
        <w:t>：</w:t>
      </w:r>
      <w:r w:rsidR="003D7B0D">
        <w:rPr>
          <w:rFonts w:hAnsi="宋体" w:hint="eastAsia"/>
          <w:kern w:val="0"/>
          <w:sz w:val="24"/>
        </w:rPr>
        <w:t>针对</w:t>
      </w:r>
      <w:r w:rsidR="003D7B0D">
        <w:rPr>
          <w:rFonts w:hAnsi="宋体" w:hint="eastAsia"/>
          <w:kern w:val="0"/>
          <w:sz w:val="24"/>
        </w:rPr>
        <w:t>A</w:t>
      </w:r>
      <w:r w:rsidR="003D7B0D">
        <w:rPr>
          <w:rFonts w:hAnsi="宋体" w:hint="eastAsia"/>
          <w:kern w:val="0"/>
          <w:sz w:val="24"/>
        </w:rPr>
        <w:t>方和</w:t>
      </w:r>
      <w:r w:rsidR="003D7B0D">
        <w:rPr>
          <w:rFonts w:hAnsi="宋体" w:hint="eastAsia"/>
          <w:kern w:val="0"/>
          <w:sz w:val="24"/>
        </w:rPr>
        <w:t>B</w:t>
      </w:r>
      <w:r w:rsidR="003D7B0D">
        <w:rPr>
          <w:rFonts w:hAnsi="宋体" w:hint="eastAsia"/>
          <w:kern w:val="0"/>
          <w:sz w:val="24"/>
        </w:rPr>
        <w:t>方所具有的每个特征信息，</w:t>
      </w:r>
      <w:r w:rsidR="003D7B0D">
        <w:rPr>
          <w:rFonts w:hAnsi="宋体"/>
          <w:kern w:val="0"/>
          <w:sz w:val="24"/>
        </w:rPr>
        <w:t>A</w:t>
      </w:r>
      <w:r w:rsidR="003D7B0D">
        <w:rPr>
          <w:rFonts w:hAnsi="宋体" w:hint="eastAsia"/>
          <w:kern w:val="0"/>
          <w:sz w:val="24"/>
        </w:rPr>
        <w:t>方和</w:t>
      </w:r>
      <w:r w:rsidR="003D7B0D">
        <w:rPr>
          <w:rFonts w:hAnsi="宋体" w:hint="eastAsia"/>
          <w:kern w:val="0"/>
          <w:sz w:val="24"/>
        </w:rPr>
        <w:t>B</w:t>
      </w:r>
      <w:r w:rsidR="003D7B0D">
        <w:rPr>
          <w:rFonts w:hAnsi="宋体" w:hint="eastAsia"/>
          <w:kern w:val="0"/>
          <w:sz w:val="24"/>
        </w:rPr>
        <w:t>方将每个特征信息对应的原始数</w:t>
      </w:r>
      <w:r w:rsidR="003D7B0D">
        <w:rPr>
          <w:rFonts w:hAnsi="宋体" w:hint="eastAsia"/>
          <w:kern w:val="0"/>
          <w:sz w:val="24"/>
        </w:rPr>
        <w:lastRenderedPageBreak/>
        <w:t>据</w:t>
      </w:r>
      <w:r w:rsidR="006E3152">
        <w:rPr>
          <w:rFonts w:hAnsi="宋体" w:hint="eastAsia"/>
          <w:kern w:val="0"/>
          <w:sz w:val="24"/>
        </w:rPr>
        <w:t>进行数学变换，得到每个特征数据对应的</w:t>
      </w:r>
      <w:del w:id="1" w:author="何 杭轩" w:date="2024-05-10T16:22:00Z">
        <w:r w:rsidR="006E3152" w:rsidDel="00C52982">
          <w:rPr>
            <w:rFonts w:hAnsi="宋体" w:hint="eastAsia"/>
            <w:kern w:val="0"/>
            <w:sz w:val="24"/>
          </w:rPr>
          <w:delText>变换数据</w:delText>
        </w:r>
      </w:del>
      <w:r w:rsidR="006E3152">
        <w:rPr>
          <w:rFonts w:hAnsi="宋体" w:hint="eastAsia"/>
          <w:kern w:val="0"/>
          <w:sz w:val="24"/>
        </w:rPr>
        <w:t>，将变换数据采用</w:t>
      </w:r>
      <w:r w:rsidR="006E3152">
        <w:rPr>
          <w:rFonts w:hAnsi="宋体" w:hint="eastAsia"/>
          <w:kern w:val="0"/>
          <w:sz w:val="24"/>
        </w:rPr>
        <w:t>S</w:t>
      </w:r>
      <w:r w:rsidR="006E3152">
        <w:rPr>
          <w:rFonts w:hAnsi="宋体"/>
          <w:kern w:val="0"/>
          <w:sz w:val="24"/>
        </w:rPr>
        <w:t>2</w:t>
      </w:r>
      <w:r w:rsidR="006E3152">
        <w:rPr>
          <w:rFonts w:hAnsi="宋体" w:hint="eastAsia"/>
          <w:kern w:val="0"/>
          <w:sz w:val="24"/>
        </w:rPr>
        <w:t>所述公</w:t>
      </w:r>
      <w:proofErr w:type="gramStart"/>
      <w:r w:rsidR="006E3152">
        <w:rPr>
          <w:rFonts w:hAnsi="宋体" w:hint="eastAsia"/>
          <w:kern w:val="0"/>
          <w:sz w:val="24"/>
        </w:rPr>
        <w:t>钥</w:t>
      </w:r>
      <w:proofErr w:type="gramEnd"/>
      <w:r w:rsidR="006E3152">
        <w:rPr>
          <w:rFonts w:hAnsi="宋体" w:hint="eastAsia"/>
          <w:kern w:val="0"/>
          <w:sz w:val="24"/>
        </w:rPr>
        <w:t>进行加密，得到加密的变换数据，并将所述</w:t>
      </w:r>
      <w:r w:rsidR="006E3152">
        <w:rPr>
          <w:rFonts w:hAnsi="宋体" w:hint="eastAsia"/>
          <w:kern w:val="0"/>
          <w:sz w:val="24"/>
        </w:rPr>
        <w:t>A</w:t>
      </w:r>
      <w:r w:rsidR="006E3152">
        <w:rPr>
          <w:rFonts w:hAnsi="宋体" w:hint="eastAsia"/>
          <w:kern w:val="0"/>
          <w:sz w:val="24"/>
        </w:rPr>
        <w:t>方和</w:t>
      </w:r>
      <w:r w:rsidR="006E3152">
        <w:rPr>
          <w:rFonts w:hAnsi="宋体" w:hint="eastAsia"/>
          <w:kern w:val="0"/>
          <w:sz w:val="24"/>
        </w:rPr>
        <w:t>B</w:t>
      </w:r>
      <w:r w:rsidR="006E3152">
        <w:rPr>
          <w:rFonts w:hAnsi="宋体" w:hint="eastAsia"/>
          <w:kern w:val="0"/>
          <w:sz w:val="24"/>
        </w:rPr>
        <w:t>方加密的变换数据发送给</w:t>
      </w:r>
      <w:r w:rsidR="006E3152">
        <w:rPr>
          <w:rFonts w:hAnsi="宋体" w:hint="eastAsia"/>
          <w:kern w:val="0"/>
          <w:sz w:val="24"/>
        </w:rPr>
        <w:t>C</w:t>
      </w:r>
      <w:r w:rsidR="006E3152">
        <w:rPr>
          <w:rFonts w:hAnsi="宋体" w:hint="eastAsia"/>
          <w:kern w:val="0"/>
          <w:sz w:val="24"/>
        </w:rPr>
        <w:t>方</w:t>
      </w:r>
      <w:r>
        <w:rPr>
          <w:rFonts w:hAnsi="宋体" w:hint="eastAsia"/>
          <w:kern w:val="0"/>
          <w:sz w:val="24"/>
        </w:rPr>
        <w:t>。</w:t>
      </w:r>
    </w:p>
    <w:p w14:paraId="65F13B39" w14:textId="26AF0718" w:rsidR="00B13266" w:rsidRDefault="00D660F4">
      <w:pPr>
        <w:spacing w:line="360" w:lineRule="auto"/>
        <w:ind w:firstLineChars="200" w:firstLine="480"/>
        <w:textAlignment w:val="center"/>
        <w:rPr>
          <w:rFonts w:hAnsi="宋体"/>
          <w:kern w:val="0"/>
          <w:sz w:val="24"/>
        </w:rPr>
      </w:pPr>
      <w:r>
        <w:rPr>
          <w:rFonts w:hAnsi="宋体" w:hint="eastAsia"/>
          <w:kern w:val="0"/>
          <w:sz w:val="24"/>
        </w:rPr>
        <w:t>S4</w:t>
      </w:r>
      <w:r>
        <w:rPr>
          <w:rFonts w:hAnsi="宋体" w:hint="eastAsia"/>
          <w:kern w:val="0"/>
          <w:sz w:val="24"/>
        </w:rPr>
        <w:t>：</w:t>
      </w:r>
      <w:r w:rsidR="006E3152">
        <w:rPr>
          <w:rFonts w:hAnsi="宋体" w:hint="eastAsia"/>
          <w:kern w:val="0"/>
          <w:sz w:val="24"/>
        </w:rPr>
        <w:t>C</w:t>
      </w:r>
      <w:r w:rsidR="006E3152">
        <w:rPr>
          <w:rFonts w:hAnsi="宋体" w:hint="eastAsia"/>
          <w:kern w:val="0"/>
          <w:sz w:val="24"/>
        </w:rPr>
        <w:t>方采用私</w:t>
      </w:r>
      <w:proofErr w:type="gramStart"/>
      <w:r w:rsidR="006E3152">
        <w:rPr>
          <w:rFonts w:hAnsi="宋体" w:hint="eastAsia"/>
          <w:kern w:val="0"/>
          <w:sz w:val="24"/>
        </w:rPr>
        <w:t>钥</w:t>
      </w:r>
      <w:proofErr w:type="gramEnd"/>
      <w:r w:rsidR="006E3152">
        <w:rPr>
          <w:rFonts w:hAnsi="宋体" w:hint="eastAsia"/>
          <w:kern w:val="0"/>
          <w:sz w:val="24"/>
        </w:rPr>
        <w:t>对加密的变换数据进行解密，得到</w:t>
      </w:r>
      <w:r w:rsidR="006E3152">
        <w:rPr>
          <w:rFonts w:hAnsi="宋体" w:hint="eastAsia"/>
          <w:kern w:val="0"/>
          <w:sz w:val="24"/>
        </w:rPr>
        <w:t>A</w:t>
      </w:r>
      <w:r w:rsidR="006E3152">
        <w:rPr>
          <w:rFonts w:hAnsi="宋体" w:hint="eastAsia"/>
          <w:kern w:val="0"/>
          <w:sz w:val="24"/>
        </w:rPr>
        <w:t>方和</w:t>
      </w:r>
      <w:r w:rsidR="006E3152">
        <w:rPr>
          <w:rFonts w:hAnsi="宋体" w:hint="eastAsia"/>
          <w:kern w:val="0"/>
          <w:sz w:val="24"/>
        </w:rPr>
        <w:t>B</w:t>
      </w:r>
      <w:r w:rsidR="006E3152">
        <w:rPr>
          <w:rFonts w:hAnsi="宋体" w:hint="eastAsia"/>
          <w:kern w:val="0"/>
          <w:sz w:val="24"/>
        </w:rPr>
        <w:t>方的变换数据</w:t>
      </w:r>
      <w:r>
        <w:rPr>
          <w:rFonts w:hAnsi="宋体" w:hint="eastAsia"/>
          <w:kern w:val="0"/>
          <w:sz w:val="24"/>
        </w:rPr>
        <w:t>。</w:t>
      </w:r>
    </w:p>
    <w:p w14:paraId="23AFE236" w14:textId="71A82A46" w:rsidR="006E3152" w:rsidRPr="006E3152" w:rsidRDefault="006E3152">
      <w:pPr>
        <w:spacing w:line="360" w:lineRule="auto"/>
        <w:ind w:firstLineChars="200" w:firstLine="480"/>
        <w:textAlignment w:val="center"/>
        <w:rPr>
          <w:rFonts w:hAnsi="宋体"/>
          <w:kern w:val="0"/>
          <w:sz w:val="24"/>
        </w:rPr>
      </w:pPr>
      <w:r>
        <w:rPr>
          <w:rFonts w:hAnsi="宋体"/>
          <w:kern w:val="0"/>
          <w:sz w:val="24"/>
        </w:rPr>
        <w:t>S5</w:t>
      </w:r>
      <w:r>
        <w:rPr>
          <w:rFonts w:hAnsi="宋体" w:hint="eastAsia"/>
          <w:kern w:val="0"/>
          <w:sz w:val="24"/>
        </w:rPr>
        <w:t>：</w:t>
      </w:r>
      <w:r w:rsidR="00F8623B">
        <w:rPr>
          <w:rFonts w:hAnsi="宋体" w:hint="eastAsia"/>
          <w:kern w:val="0"/>
          <w:sz w:val="24"/>
        </w:rPr>
        <w:t>C</w:t>
      </w:r>
      <w:r w:rsidR="00F8623B">
        <w:rPr>
          <w:rFonts w:hAnsi="宋体" w:hint="eastAsia"/>
          <w:kern w:val="0"/>
          <w:sz w:val="24"/>
        </w:rPr>
        <w:t>方对</w:t>
      </w:r>
      <w:r w:rsidR="00F8623B">
        <w:rPr>
          <w:rFonts w:hAnsi="宋体" w:hint="eastAsia"/>
          <w:kern w:val="0"/>
          <w:sz w:val="24"/>
        </w:rPr>
        <w:t>A</w:t>
      </w:r>
      <w:r w:rsidR="00F8623B">
        <w:rPr>
          <w:rFonts w:hAnsi="宋体" w:hint="eastAsia"/>
          <w:kern w:val="0"/>
          <w:sz w:val="24"/>
        </w:rPr>
        <w:t>方和</w:t>
      </w:r>
      <w:r w:rsidR="00F8623B">
        <w:rPr>
          <w:rFonts w:hAnsi="宋体" w:hint="eastAsia"/>
          <w:kern w:val="0"/>
          <w:sz w:val="24"/>
        </w:rPr>
        <w:t>B</w:t>
      </w:r>
      <w:r w:rsidR="00F8623B">
        <w:rPr>
          <w:rFonts w:hAnsi="宋体" w:hint="eastAsia"/>
          <w:kern w:val="0"/>
          <w:sz w:val="24"/>
        </w:rPr>
        <w:t>方变换数据进行关联分析，挖掘关联规则。</w:t>
      </w:r>
    </w:p>
    <w:p w14:paraId="7279F87C"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进一步的，所述</w:t>
      </w:r>
      <w:r>
        <w:rPr>
          <w:rFonts w:hAnsi="宋体" w:hint="eastAsia"/>
          <w:kern w:val="0"/>
          <w:sz w:val="24"/>
        </w:rPr>
        <w:t>S1</w:t>
      </w:r>
      <w:r>
        <w:rPr>
          <w:rFonts w:hAnsi="宋体" w:hint="eastAsia"/>
          <w:kern w:val="0"/>
          <w:sz w:val="24"/>
        </w:rPr>
        <w:t>步骤具体为：</w:t>
      </w:r>
    </w:p>
    <w:p w14:paraId="4C3E93C6" w14:textId="77777777" w:rsidR="00B13266" w:rsidRDefault="00D660F4">
      <w:pPr>
        <w:spacing w:line="360" w:lineRule="auto"/>
        <w:ind w:firstLineChars="200" w:firstLine="480"/>
        <w:textAlignment w:val="center"/>
        <w:rPr>
          <w:rFonts w:hAnsi="宋体"/>
          <w:kern w:val="0"/>
          <w:sz w:val="24"/>
        </w:rPr>
      </w:pPr>
      <w:r>
        <w:rPr>
          <w:rFonts w:hint="eastAsia"/>
          <w:sz w:val="24"/>
        </w:rPr>
        <w:t>S1</w:t>
      </w:r>
      <w:r>
        <w:rPr>
          <w:rFonts w:hint="eastAsia"/>
          <w:sz w:val="24"/>
        </w:rPr>
        <w:t>：建立灵活就业人员缴存推荐多方数据集，包含有灵活就业人员公积金缴存信息的</w:t>
      </w:r>
      <w:r>
        <w:rPr>
          <w:rFonts w:hint="eastAsia"/>
          <w:sz w:val="24"/>
        </w:rPr>
        <w:t>A</w:t>
      </w:r>
      <w:r>
        <w:rPr>
          <w:rFonts w:hint="eastAsia"/>
          <w:sz w:val="24"/>
        </w:rPr>
        <w:t>方，以及除</w:t>
      </w:r>
      <w:r>
        <w:rPr>
          <w:rFonts w:hint="eastAsia"/>
          <w:sz w:val="24"/>
        </w:rPr>
        <w:t>A</w:t>
      </w:r>
      <w:r>
        <w:rPr>
          <w:rFonts w:hint="eastAsia"/>
          <w:sz w:val="24"/>
        </w:rPr>
        <w:t>方以外的其他多方数据源，为了简化说明，此后多方数据源暂定</w:t>
      </w:r>
      <w:r>
        <w:rPr>
          <w:rFonts w:hint="eastAsia"/>
          <w:sz w:val="24"/>
        </w:rPr>
        <w:t>B</w:t>
      </w:r>
      <w:r>
        <w:rPr>
          <w:rFonts w:hint="eastAsia"/>
          <w:sz w:val="24"/>
        </w:rPr>
        <w:t>方、</w:t>
      </w:r>
      <w:r>
        <w:rPr>
          <w:rFonts w:hint="eastAsia"/>
          <w:sz w:val="24"/>
        </w:rPr>
        <w:t>C</w:t>
      </w:r>
      <w:r>
        <w:rPr>
          <w:rFonts w:hint="eastAsia"/>
          <w:sz w:val="24"/>
        </w:rPr>
        <w:t>方。对多方数据集进行预处理，并进行样本对齐，组成正样本数据集</w:t>
      </w:r>
      <w:r>
        <w:rPr>
          <w:rFonts w:hint="eastAsia"/>
          <w:sz w:val="24"/>
        </w:rPr>
        <w:t>P</w:t>
      </w:r>
      <w:r>
        <w:rPr>
          <w:rFonts w:hint="eastAsia"/>
          <w:sz w:val="24"/>
        </w:rPr>
        <w:t>和未标记样本数据集</w:t>
      </w:r>
      <w:r>
        <w:rPr>
          <w:rFonts w:hint="eastAsia"/>
          <w:sz w:val="24"/>
        </w:rPr>
        <w:t>U</w:t>
      </w:r>
      <w:r>
        <w:rPr>
          <w:rFonts w:hint="eastAsia"/>
          <w:sz w:val="24"/>
        </w:rPr>
        <w:t>。</w:t>
      </w:r>
    </w:p>
    <w:p w14:paraId="17B7EDF8" w14:textId="77777777" w:rsidR="00B13266" w:rsidRDefault="00D660F4">
      <w:pPr>
        <w:pStyle w:val="ad"/>
        <w:snapToGrid/>
        <w:spacing w:line="360" w:lineRule="auto"/>
        <w:ind w:firstLineChars="200" w:firstLine="480"/>
        <w:textAlignment w:val="center"/>
        <w:rPr>
          <w:sz w:val="24"/>
        </w:rPr>
      </w:pPr>
      <w:r>
        <w:rPr>
          <w:rFonts w:hint="eastAsia"/>
          <w:sz w:val="24"/>
        </w:rPr>
        <w:t>S1-1</w:t>
      </w:r>
      <w:r>
        <w:rPr>
          <w:rFonts w:hint="eastAsia"/>
          <w:sz w:val="24"/>
        </w:rPr>
        <w:t>：</w:t>
      </w:r>
      <w:r>
        <w:rPr>
          <w:rFonts w:hAnsi="宋体" w:hint="eastAsia"/>
          <w:kern w:val="0"/>
          <w:sz w:val="24"/>
        </w:rPr>
        <w:t>对</w:t>
      </w:r>
      <w:r>
        <w:rPr>
          <w:rFonts w:hAnsi="宋体" w:hint="eastAsia"/>
          <w:kern w:val="0"/>
          <w:sz w:val="24"/>
        </w:rPr>
        <w:t>S1</w:t>
      </w:r>
      <w:r>
        <w:rPr>
          <w:rFonts w:hAnsi="宋体" w:hint="eastAsia"/>
          <w:kern w:val="0"/>
          <w:sz w:val="24"/>
        </w:rPr>
        <w:t>述多方数据集进行数据</w:t>
      </w:r>
      <w:r>
        <w:rPr>
          <w:rFonts w:hint="eastAsia"/>
          <w:sz w:val="24"/>
        </w:rPr>
        <w:t>预处理操作包括冗余数据处理、</w:t>
      </w:r>
      <w:proofErr w:type="gramStart"/>
      <w:r>
        <w:rPr>
          <w:rFonts w:hint="eastAsia"/>
          <w:sz w:val="24"/>
        </w:rPr>
        <w:t>缺失值</w:t>
      </w:r>
      <w:proofErr w:type="gramEnd"/>
      <w:r>
        <w:rPr>
          <w:rFonts w:hint="eastAsia"/>
          <w:sz w:val="24"/>
        </w:rPr>
        <w:t>处理、异常值处理、数据标准化处理以及标签数据处理，具体操作如下：</w:t>
      </w:r>
    </w:p>
    <w:p w14:paraId="0631112C" w14:textId="77777777" w:rsidR="00B13266" w:rsidRDefault="00D660F4">
      <w:pPr>
        <w:pStyle w:val="ad"/>
        <w:snapToGrid/>
        <w:spacing w:line="360" w:lineRule="auto"/>
        <w:ind w:firstLine="420"/>
        <w:textAlignment w:val="center"/>
        <w:rPr>
          <w:sz w:val="24"/>
        </w:rPr>
      </w:pPr>
      <w:r>
        <w:rPr>
          <w:rFonts w:hint="eastAsia"/>
          <w:sz w:val="24"/>
        </w:rPr>
        <w:t>（</w:t>
      </w:r>
      <w:r>
        <w:rPr>
          <w:rFonts w:hint="eastAsia"/>
          <w:sz w:val="24"/>
        </w:rPr>
        <w:t>1</w:t>
      </w:r>
      <w:r>
        <w:rPr>
          <w:rFonts w:hint="eastAsia"/>
          <w:sz w:val="24"/>
        </w:rPr>
        <w:t>）所述冗余数据处理具体包括：通过数据记录中的某些字段（如账户号、时间等）判断数据是否重复，对于重复数据，只保留其中一个，将其他重复数据从数据集中删除，同时保留原始数据的备份以便需要时进行回溯和对比分析。</w:t>
      </w:r>
    </w:p>
    <w:p w14:paraId="236C82CD" w14:textId="77777777" w:rsidR="00B13266" w:rsidRDefault="00D660F4">
      <w:pPr>
        <w:pStyle w:val="ad"/>
        <w:snapToGrid/>
        <w:spacing w:line="360" w:lineRule="auto"/>
        <w:ind w:firstLine="420"/>
        <w:textAlignment w:val="center"/>
        <w:rPr>
          <w:sz w:val="24"/>
        </w:rPr>
      </w:pPr>
      <w:r>
        <w:rPr>
          <w:rFonts w:hint="eastAsia"/>
          <w:sz w:val="24"/>
        </w:rPr>
        <w:t>（</w:t>
      </w:r>
      <w:r>
        <w:rPr>
          <w:rFonts w:hint="eastAsia"/>
          <w:sz w:val="24"/>
        </w:rPr>
        <w:t>2</w:t>
      </w:r>
      <w:r>
        <w:rPr>
          <w:rFonts w:hint="eastAsia"/>
          <w:sz w:val="24"/>
        </w:rPr>
        <w:t>）所述</w:t>
      </w:r>
      <w:proofErr w:type="gramStart"/>
      <w:r>
        <w:rPr>
          <w:rFonts w:hint="eastAsia"/>
          <w:sz w:val="24"/>
        </w:rPr>
        <w:t>缺失值处理</w:t>
      </w:r>
      <w:proofErr w:type="gramEnd"/>
      <w:r>
        <w:rPr>
          <w:rFonts w:hint="eastAsia"/>
          <w:sz w:val="24"/>
        </w:rPr>
        <w:t>具体包括：对数据中的每个特征进行</w:t>
      </w:r>
      <w:proofErr w:type="gramStart"/>
      <w:r>
        <w:rPr>
          <w:rFonts w:hint="eastAsia"/>
          <w:sz w:val="24"/>
        </w:rPr>
        <w:t>缺失率</w:t>
      </w:r>
      <w:proofErr w:type="gramEnd"/>
      <w:r>
        <w:rPr>
          <w:rFonts w:hint="eastAsia"/>
          <w:sz w:val="24"/>
        </w:rPr>
        <w:t>统计，对于缺失特征数目大于总体样本特征规模一半的数据视为无效数据，进行剔除；其余数据根据数据分布，采用特定方法进行填充，其中包括众数填充、均值填充、中位数填充和插值法填充等。</w:t>
      </w:r>
    </w:p>
    <w:p w14:paraId="14E2C6B2" w14:textId="77777777" w:rsidR="00B13266" w:rsidRDefault="00D660F4">
      <w:pPr>
        <w:pStyle w:val="ad"/>
        <w:snapToGrid/>
        <w:spacing w:line="360" w:lineRule="auto"/>
        <w:ind w:firstLine="420"/>
        <w:textAlignment w:val="center"/>
        <w:rPr>
          <w:sz w:val="24"/>
        </w:rPr>
      </w:pPr>
      <w:r>
        <w:rPr>
          <w:rFonts w:hint="eastAsia"/>
          <w:sz w:val="24"/>
        </w:rPr>
        <w:t>（</w:t>
      </w:r>
      <w:r>
        <w:rPr>
          <w:rFonts w:hint="eastAsia"/>
          <w:sz w:val="24"/>
        </w:rPr>
        <w:t>3</w:t>
      </w:r>
      <w:r>
        <w:rPr>
          <w:rFonts w:hint="eastAsia"/>
          <w:sz w:val="24"/>
        </w:rPr>
        <w:t>）所述异常值处理具体包括：根据实际情况，使用标准差、四分位数范围等方法确认异常值的阈值。利用箱线图、散点图、直方图或密度图等工具对数据进行可视化分析，发现超出阈值的数据。选择用中位数或均值代替异常值的方法对异常值进行处理，处理完之后再次检查数据集，确保异常值已被处理</w:t>
      </w:r>
      <w:proofErr w:type="gramStart"/>
      <w:r>
        <w:rPr>
          <w:rFonts w:hint="eastAsia"/>
          <w:sz w:val="24"/>
        </w:rPr>
        <w:t>且数据</w:t>
      </w:r>
      <w:proofErr w:type="gramEnd"/>
      <w:r>
        <w:rPr>
          <w:rFonts w:hint="eastAsia"/>
          <w:sz w:val="24"/>
        </w:rPr>
        <w:t>集的基本特征没有发生重大变化。</w:t>
      </w:r>
    </w:p>
    <w:p w14:paraId="5AED546F" w14:textId="77777777" w:rsidR="00B13266" w:rsidRDefault="00D660F4">
      <w:pPr>
        <w:pStyle w:val="ad"/>
        <w:snapToGrid/>
        <w:spacing w:line="360" w:lineRule="auto"/>
        <w:ind w:firstLineChars="200" w:firstLine="480"/>
        <w:textAlignment w:val="center"/>
        <w:rPr>
          <w:sz w:val="24"/>
        </w:rPr>
      </w:pPr>
      <w:r>
        <w:rPr>
          <w:rFonts w:hint="eastAsia"/>
          <w:sz w:val="24"/>
        </w:rPr>
        <w:t>（</w:t>
      </w:r>
      <w:r>
        <w:rPr>
          <w:rFonts w:hint="eastAsia"/>
          <w:sz w:val="24"/>
        </w:rPr>
        <w:t>4</w:t>
      </w:r>
      <w:r>
        <w:rPr>
          <w:rFonts w:hint="eastAsia"/>
          <w:sz w:val="24"/>
        </w:rPr>
        <w:t>）所述数据标准化处理具体包括：将已有特征按照数据类型分为连续型特征和离散型特征，对连续型特征采用最大</w:t>
      </w:r>
      <w:r>
        <w:rPr>
          <w:rFonts w:hint="eastAsia"/>
          <w:sz w:val="24"/>
        </w:rPr>
        <w:t>-</w:t>
      </w:r>
      <w:r>
        <w:rPr>
          <w:rFonts w:hint="eastAsia"/>
          <w:sz w:val="24"/>
        </w:rPr>
        <w:t>最小标准化进行处理，对离散型特征采用独热编码进行处理。</w:t>
      </w:r>
    </w:p>
    <w:p w14:paraId="5DCD01E3" w14:textId="77777777" w:rsidR="00B13266" w:rsidRDefault="00D660F4">
      <w:pPr>
        <w:pStyle w:val="ad"/>
        <w:snapToGrid/>
        <w:spacing w:line="360" w:lineRule="auto"/>
        <w:ind w:firstLineChars="200" w:firstLine="480"/>
        <w:textAlignment w:val="center"/>
        <w:rPr>
          <w:sz w:val="24"/>
        </w:rPr>
      </w:pPr>
      <w:r>
        <w:rPr>
          <w:rFonts w:hint="eastAsia"/>
          <w:sz w:val="24"/>
        </w:rPr>
        <w:t>（</w:t>
      </w:r>
      <w:r>
        <w:rPr>
          <w:rFonts w:hint="eastAsia"/>
          <w:sz w:val="24"/>
        </w:rPr>
        <w:t>5</w:t>
      </w:r>
      <w:r>
        <w:rPr>
          <w:rFonts w:hint="eastAsia"/>
          <w:sz w:val="24"/>
        </w:rPr>
        <w:t>）所述标签数据处理具体包括：</w:t>
      </w:r>
      <w:r>
        <w:rPr>
          <w:rFonts w:hint="eastAsia"/>
          <w:sz w:val="24"/>
        </w:rPr>
        <w:t>A</w:t>
      </w:r>
      <w:r>
        <w:rPr>
          <w:rFonts w:hint="eastAsia"/>
          <w:sz w:val="24"/>
        </w:rPr>
        <w:t>方数据集添加一列标签列，将其标签数据设为“</w:t>
      </w:r>
      <w:r>
        <w:rPr>
          <w:rFonts w:hint="eastAsia"/>
          <w:sz w:val="24"/>
        </w:rPr>
        <w:t>1</w:t>
      </w:r>
      <w:r>
        <w:rPr>
          <w:rFonts w:hint="eastAsia"/>
          <w:sz w:val="24"/>
        </w:rPr>
        <w:t>”，代表正样本数据；</w:t>
      </w:r>
      <w:r>
        <w:rPr>
          <w:rFonts w:hint="eastAsia"/>
          <w:sz w:val="24"/>
        </w:rPr>
        <w:t>B</w:t>
      </w:r>
      <w:r>
        <w:rPr>
          <w:rFonts w:hint="eastAsia"/>
          <w:sz w:val="24"/>
        </w:rPr>
        <w:t>方、</w:t>
      </w:r>
      <w:r>
        <w:rPr>
          <w:rFonts w:hint="eastAsia"/>
          <w:sz w:val="24"/>
        </w:rPr>
        <w:t>C</w:t>
      </w:r>
      <w:r>
        <w:rPr>
          <w:rFonts w:hint="eastAsia"/>
          <w:sz w:val="24"/>
        </w:rPr>
        <w:t>方数据集分别添加一列标签列，将其标签数据设为“</w:t>
      </w:r>
      <w:r>
        <w:rPr>
          <w:rFonts w:hint="eastAsia"/>
          <w:sz w:val="24"/>
        </w:rPr>
        <w:t>0</w:t>
      </w:r>
      <w:r>
        <w:rPr>
          <w:rFonts w:hint="eastAsia"/>
          <w:sz w:val="24"/>
        </w:rPr>
        <w:t>”，代表未标记数据。</w:t>
      </w:r>
    </w:p>
    <w:p w14:paraId="1CCE39F5" w14:textId="77777777" w:rsidR="00B13266" w:rsidRDefault="00D660F4">
      <w:pPr>
        <w:pStyle w:val="ad"/>
        <w:snapToGrid/>
        <w:spacing w:line="360" w:lineRule="auto"/>
        <w:ind w:firstLineChars="200" w:firstLine="480"/>
        <w:textAlignment w:val="center"/>
        <w:rPr>
          <w:kern w:val="0"/>
          <w:sz w:val="24"/>
          <w:szCs w:val="24"/>
        </w:rPr>
      </w:pPr>
      <w:r>
        <w:rPr>
          <w:rFonts w:hint="eastAsia"/>
          <w:kern w:val="0"/>
          <w:sz w:val="24"/>
          <w:szCs w:val="24"/>
        </w:rPr>
        <w:t>根据</w:t>
      </w:r>
      <w:r>
        <w:rPr>
          <w:rFonts w:hint="eastAsia"/>
          <w:sz w:val="24"/>
        </w:rPr>
        <w:t>S1-1</w:t>
      </w:r>
      <w:r>
        <w:rPr>
          <w:rFonts w:hint="eastAsia"/>
          <w:kern w:val="0"/>
          <w:sz w:val="24"/>
          <w:szCs w:val="24"/>
        </w:rPr>
        <w:t>述数据预处理操作得到</w:t>
      </w:r>
      <w:r>
        <w:rPr>
          <w:rFonts w:hint="eastAsia"/>
          <w:kern w:val="0"/>
          <w:sz w:val="24"/>
          <w:szCs w:val="24"/>
        </w:rPr>
        <w:t>A</w:t>
      </w:r>
      <w:r>
        <w:rPr>
          <w:rFonts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kern w:val="0"/>
            <w:sz w:val="24"/>
            <w:szCs w:val="24"/>
          </w:rPr>
          <m:t>)}</m:t>
        </m:r>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A</m:t>
            </m:r>
          </m:sup>
        </m:sSubSup>
      </m:oMath>
      <w:r>
        <w:rPr>
          <w:rFonts w:hAnsi="Cambria Math" w:hint="eastAsia"/>
          <w:kern w:val="0"/>
          <w:sz w:val="24"/>
          <w:szCs w:val="24"/>
        </w:rPr>
        <w:t>表示</w:t>
      </w:r>
      <w:r>
        <w:rPr>
          <w:rFonts w:hAnsi="Cambria Math" w:hint="eastAsia"/>
          <w:kern w:val="0"/>
          <w:sz w:val="24"/>
          <w:szCs w:val="24"/>
        </w:rPr>
        <w:t>A</w:t>
      </w:r>
      <w:proofErr w:type="gramStart"/>
      <w:r>
        <w:rPr>
          <w:rFonts w:hAnsi="Cambria Math" w:hint="eastAsia"/>
          <w:kern w:val="0"/>
          <w:sz w:val="24"/>
          <w:szCs w:val="24"/>
        </w:rPr>
        <w:t>方第</w:t>
      </w:r>
      <w:proofErr w:type="spellStart"/>
      <w:proofErr w:type="gramEnd"/>
      <w:r>
        <w:rPr>
          <w:rFonts w:hAnsi="Cambria Math" w:hint="eastAsia"/>
          <w:kern w:val="0"/>
          <w:sz w:val="24"/>
          <w:szCs w:val="24"/>
        </w:rPr>
        <w:t>i</w:t>
      </w:r>
      <w:proofErr w:type="spellEnd"/>
      <w:proofErr w:type="gramStart"/>
      <w:r>
        <w:rPr>
          <w:rFonts w:hAnsi="Cambria Math" w:hint="eastAsia"/>
          <w:kern w:val="0"/>
          <w:sz w:val="24"/>
          <w:szCs w:val="24"/>
        </w:rPr>
        <w:t>个</w:t>
      </w:r>
      <w:proofErr w:type="gramEnd"/>
      <w:r>
        <w:rPr>
          <w:rFonts w:hAnsi="Cambria Math" w:hint="eastAsia"/>
          <w:kern w:val="0"/>
          <w:sz w:val="24"/>
          <w:szCs w:val="24"/>
        </w:rPr>
        <w:t>样本特征向量，向量维度为</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kern w:val="0"/>
            <w:sz w:val="24"/>
            <w:szCs w:val="24"/>
          </w:rPr>
          <m:t>∈{1}</m:t>
        </m:r>
      </m:oMath>
      <w:r>
        <w:rPr>
          <w:rFonts w:hAnsi="Cambria Math"/>
          <w:kern w:val="0"/>
          <w:sz w:val="24"/>
          <w:szCs w:val="24"/>
        </w:rPr>
        <w:t>表示</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A</m:t>
            </m:r>
          </m:sup>
        </m:sSubSup>
      </m:oMath>
      <w:r>
        <w:rPr>
          <w:rFonts w:hAnsi="Cambria Math"/>
          <w:kern w:val="0"/>
          <w:sz w:val="24"/>
          <w:szCs w:val="24"/>
        </w:rPr>
        <w:t>对应的标签，其中</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oMath>
      <w:r>
        <w:rPr>
          <w:rFonts w:hAnsi="Cambria Math" w:hint="eastAsia"/>
          <w:iCs/>
          <w:kern w:val="0"/>
          <w:sz w:val="24"/>
          <w:szCs w:val="24"/>
        </w:rPr>
        <w:t>a</w:t>
      </w:r>
      <w:r>
        <w:rPr>
          <w:rFonts w:hAnsi="Cambria Math" w:hint="eastAsia"/>
          <w:iCs/>
          <w:kern w:val="0"/>
          <w:sz w:val="24"/>
          <w:szCs w:val="24"/>
        </w:rPr>
        <w:t>；</w:t>
      </w:r>
      <w:r>
        <w:rPr>
          <w:rFonts w:hint="eastAsia"/>
          <w:kern w:val="0"/>
          <w:sz w:val="24"/>
          <w:szCs w:val="24"/>
        </w:rPr>
        <w:t>B</w:t>
      </w:r>
      <w:r>
        <w:rPr>
          <w:rFonts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m:t>
        </m:r>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B</m:t>
            </m:r>
          </m:sup>
        </m:sSubSup>
      </m:oMath>
      <w:r>
        <w:rPr>
          <w:rFonts w:hAnsi="Cambria Math" w:hint="eastAsia"/>
          <w:kern w:val="0"/>
          <w:sz w:val="24"/>
          <w:szCs w:val="24"/>
        </w:rPr>
        <w:t>表示</w:t>
      </w:r>
      <w:r>
        <w:rPr>
          <w:rFonts w:hAnsi="Cambria Math" w:hint="eastAsia"/>
          <w:kern w:val="0"/>
          <w:sz w:val="24"/>
          <w:szCs w:val="24"/>
        </w:rPr>
        <w:t>B</w:t>
      </w:r>
      <w:proofErr w:type="gramStart"/>
      <w:r>
        <w:rPr>
          <w:rFonts w:hAnsi="Cambria Math" w:hint="eastAsia"/>
          <w:kern w:val="0"/>
          <w:sz w:val="24"/>
          <w:szCs w:val="24"/>
        </w:rPr>
        <w:t>方第</w:t>
      </w:r>
      <w:proofErr w:type="spellStart"/>
      <w:proofErr w:type="gramEnd"/>
      <w:r>
        <w:rPr>
          <w:rFonts w:hAnsi="Cambria Math" w:hint="eastAsia"/>
          <w:kern w:val="0"/>
          <w:sz w:val="24"/>
          <w:szCs w:val="24"/>
        </w:rPr>
        <w:t>i</w:t>
      </w:r>
      <w:proofErr w:type="spellEnd"/>
      <w:proofErr w:type="gramStart"/>
      <w:r>
        <w:rPr>
          <w:rFonts w:hAnsi="Cambria Math" w:hint="eastAsia"/>
          <w:kern w:val="0"/>
          <w:sz w:val="24"/>
          <w:szCs w:val="24"/>
        </w:rPr>
        <w:t>个</w:t>
      </w:r>
      <w:proofErr w:type="gramEnd"/>
      <w:r>
        <w:rPr>
          <w:rFonts w:hAnsi="Cambria Math" w:hint="eastAsia"/>
          <w:kern w:val="0"/>
          <w:sz w:val="24"/>
          <w:szCs w:val="24"/>
        </w:rPr>
        <w:t>样本特征向量，向量维度为</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∈{0}</m:t>
        </m:r>
      </m:oMath>
      <w:r>
        <w:rPr>
          <w:rFonts w:hAnsi="Cambria Math"/>
          <w:kern w:val="0"/>
          <w:sz w:val="24"/>
          <w:szCs w:val="24"/>
        </w:rPr>
        <w:t>表示</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B</m:t>
            </m:r>
          </m:sup>
        </m:sSubSup>
      </m:oMath>
      <w:r>
        <w:rPr>
          <w:rFonts w:hAnsi="Cambria Math"/>
          <w:kern w:val="0"/>
          <w:sz w:val="24"/>
          <w:szCs w:val="24"/>
        </w:rPr>
        <w:t>对应的标签</w:t>
      </w:r>
      <w:r>
        <w:rPr>
          <w:rFonts w:hAnsi="Cambria Math" w:hint="eastAsia"/>
          <w:kern w:val="0"/>
          <w:sz w:val="24"/>
          <w:szCs w:val="24"/>
        </w:rPr>
        <w:t>，</w:t>
      </w:r>
      <w:r>
        <w:rPr>
          <w:rFonts w:hAnsi="Cambria Math"/>
          <w:kern w:val="0"/>
          <w:sz w:val="24"/>
          <w:szCs w:val="24"/>
        </w:rPr>
        <w:t>其中</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oMath>
      <w:r>
        <w:rPr>
          <w:rFonts w:hAnsi="Cambria Math" w:hint="eastAsia"/>
          <w:kern w:val="0"/>
          <w:sz w:val="24"/>
          <w:szCs w:val="24"/>
        </w:rPr>
        <w:t>b</w:t>
      </w:r>
      <w:r>
        <w:rPr>
          <w:rFonts w:hAnsi="Cambria Math" w:hint="eastAsia"/>
          <w:kern w:val="0"/>
          <w:sz w:val="24"/>
          <w:szCs w:val="24"/>
        </w:rPr>
        <w:t>；</w:t>
      </w:r>
      <w:r>
        <w:rPr>
          <w:rFonts w:hAnsi="Cambria Math" w:hint="eastAsia"/>
          <w:kern w:val="0"/>
          <w:sz w:val="24"/>
          <w:szCs w:val="24"/>
        </w:rPr>
        <w:t>C</w:t>
      </w:r>
      <w:r>
        <w:rPr>
          <w:rFonts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C</m:t>
            </m:r>
          </m:sub>
        </m:sSub>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m:t>
        </m:r>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C</m:t>
            </m:r>
          </m:sup>
        </m:sSubSup>
      </m:oMath>
      <w:r>
        <w:rPr>
          <w:rFonts w:hAnsi="Cambria Math" w:hint="eastAsia"/>
          <w:kern w:val="0"/>
          <w:sz w:val="24"/>
          <w:szCs w:val="24"/>
        </w:rPr>
        <w:t>表示</w:t>
      </w:r>
      <w:r>
        <w:rPr>
          <w:rFonts w:hAnsi="Cambria Math" w:hint="eastAsia"/>
          <w:kern w:val="0"/>
          <w:sz w:val="24"/>
          <w:szCs w:val="24"/>
        </w:rPr>
        <w:t>C</w:t>
      </w:r>
      <w:proofErr w:type="gramStart"/>
      <w:r>
        <w:rPr>
          <w:rFonts w:hAnsi="Cambria Math" w:hint="eastAsia"/>
          <w:kern w:val="0"/>
          <w:sz w:val="24"/>
          <w:szCs w:val="24"/>
        </w:rPr>
        <w:t>方第</w:t>
      </w:r>
      <w:proofErr w:type="spellStart"/>
      <w:proofErr w:type="gramEnd"/>
      <w:r>
        <w:rPr>
          <w:rFonts w:hAnsi="Cambria Math" w:hint="eastAsia"/>
          <w:kern w:val="0"/>
          <w:sz w:val="24"/>
          <w:szCs w:val="24"/>
        </w:rPr>
        <w:t>i</w:t>
      </w:r>
      <w:proofErr w:type="spellEnd"/>
      <w:proofErr w:type="gramStart"/>
      <w:r>
        <w:rPr>
          <w:rFonts w:hAnsi="Cambria Math" w:hint="eastAsia"/>
          <w:kern w:val="0"/>
          <w:sz w:val="24"/>
          <w:szCs w:val="24"/>
        </w:rPr>
        <w:t>个</w:t>
      </w:r>
      <w:proofErr w:type="gramEnd"/>
      <w:r>
        <w:rPr>
          <w:rFonts w:hAnsi="Cambria Math" w:hint="eastAsia"/>
          <w:kern w:val="0"/>
          <w:sz w:val="24"/>
          <w:szCs w:val="24"/>
        </w:rPr>
        <w:t>样本特征向量，向量维度为</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C</m:t>
            </m:r>
          </m:sub>
        </m:sSub>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∈{0}</m:t>
        </m:r>
      </m:oMath>
      <w:r>
        <w:rPr>
          <w:rFonts w:hAnsi="Cambria Math"/>
          <w:kern w:val="0"/>
          <w:sz w:val="24"/>
          <w:szCs w:val="24"/>
        </w:rPr>
        <w:t>表示</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C</m:t>
            </m:r>
          </m:sup>
        </m:sSubSup>
      </m:oMath>
      <w:r>
        <w:rPr>
          <w:rFonts w:hAnsi="Cambria Math"/>
          <w:kern w:val="0"/>
          <w:sz w:val="24"/>
          <w:szCs w:val="24"/>
        </w:rPr>
        <w:t>对应的标签</w:t>
      </w:r>
      <w:r>
        <w:rPr>
          <w:rFonts w:hAnsi="Cambria Math" w:hint="eastAsia"/>
          <w:kern w:val="0"/>
          <w:sz w:val="24"/>
          <w:szCs w:val="24"/>
        </w:rPr>
        <w:t>，</w:t>
      </w:r>
      <w:r>
        <w:rPr>
          <w:rFonts w:hAnsi="Cambria Math"/>
          <w:kern w:val="0"/>
          <w:sz w:val="24"/>
          <w:szCs w:val="24"/>
        </w:rPr>
        <w:t>其中</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oMath>
      <w:r>
        <w:rPr>
          <w:rFonts w:hAnsi="Cambria Math" w:hint="eastAsia"/>
          <w:kern w:val="0"/>
          <w:sz w:val="24"/>
          <w:szCs w:val="24"/>
        </w:rPr>
        <w:t>c</w:t>
      </w:r>
      <w:r>
        <w:rPr>
          <w:rFonts w:hAnsi="Cambria Math" w:hint="eastAsia"/>
          <w:kern w:val="0"/>
          <w:sz w:val="24"/>
          <w:szCs w:val="24"/>
        </w:rPr>
        <w:t>；</w:t>
      </w:r>
    </w:p>
    <w:p w14:paraId="2E923356" w14:textId="77777777" w:rsidR="00B13266" w:rsidRDefault="00D660F4">
      <w:pPr>
        <w:pStyle w:val="ad"/>
        <w:snapToGrid/>
        <w:spacing w:line="360" w:lineRule="auto"/>
        <w:ind w:firstLineChars="200" w:firstLine="480"/>
        <w:textAlignment w:val="center"/>
        <w:rPr>
          <w:rFonts w:hAnsi="宋体"/>
          <w:kern w:val="0"/>
          <w:sz w:val="24"/>
          <w:szCs w:val="24"/>
        </w:rPr>
      </w:pPr>
      <w:r>
        <w:rPr>
          <w:rFonts w:hAnsi="宋体" w:hint="eastAsia"/>
          <w:kern w:val="0"/>
          <w:sz w:val="24"/>
          <w:szCs w:val="24"/>
        </w:rPr>
        <w:lastRenderedPageBreak/>
        <w:t>S1-2</w:t>
      </w:r>
      <w:r>
        <w:rPr>
          <w:rFonts w:hAnsi="宋体" w:hint="eastAsia"/>
          <w:kern w:val="0"/>
          <w:sz w:val="24"/>
          <w:szCs w:val="24"/>
        </w:rPr>
        <w:t>：对</w:t>
      </w:r>
      <w:r>
        <w:rPr>
          <w:rFonts w:hAnsi="宋体" w:hint="eastAsia"/>
          <w:kern w:val="0"/>
          <w:sz w:val="24"/>
          <w:szCs w:val="24"/>
        </w:rPr>
        <w:t>B</w:t>
      </w:r>
      <w:r>
        <w:rPr>
          <w:rFonts w:hAnsi="宋体" w:hint="eastAsia"/>
          <w:kern w:val="0"/>
          <w:sz w:val="24"/>
          <w:szCs w:val="24"/>
        </w:rPr>
        <w:t>方和</w:t>
      </w:r>
      <w:r>
        <w:rPr>
          <w:rFonts w:hAnsi="宋体" w:hint="eastAsia"/>
          <w:kern w:val="0"/>
          <w:sz w:val="24"/>
          <w:szCs w:val="24"/>
        </w:rPr>
        <w:t>C</w:t>
      </w:r>
      <w:r>
        <w:rPr>
          <w:rFonts w:hAnsi="宋体"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和</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C</m:t>
            </m:r>
          </m:sub>
        </m:sSub>
      </m:oMath>
      <w:r>
        <w:rPr>
          <w:rFonts w:hAnsi="宋体" w:hint="eastAsia"/>
          <w:kern w:val="0"/>
          <w:sz w:val="24"/>
          <w:szCs w:val="24"/>
        </w:rPr>
        <w:t>按照其样本</w:t>
      </w:r>
      <w:r>
        <w:rPr>
          <w:rFonts w:hAnsi="宋体" w:hint="eastAsia"/>
          <w:kern w:val="0"/>
          <w:sz w:val="24"/>
          <w:szCs w:val="24"/>
        </w:rPr>
        <w:t>ID</w:t>
      </w:r>
      <w:r>
        <w:rPr>
          <w:rFonts w:hAnsi="宋体" w:hint="eastAsia"/>
          <w:kern w:val="0"/>
          <w:sz w:val="24"/>
          <w:szCs w:val="24"/>
        </w:rPr>
        <w:t>进行样本加密对齐，保留</w:t>
      </w:r>
      <w:r>
        <w:rPr>
          <w:rFonts w:hAnsi="宋体" w:hint="eastAsia"/>
          <w:kern w:val="0"/>
          <w:sz w:val="24"/>
          <w:szCs w:val="24"/>
        </w:rPr>
        <w:t>B</w:t>
      </w:r>
      <w:r>
        <w:rPr>
          <w:rFonts w:hAnsi="宋体" w:hint="eastAsia"/>
          <w:kern w:val="0"/>
          <w:sz w:val="24"/>
          <w:szCs w:val="24"/>
        </w:rPr>
        <w:t>方和</w:t>
      </w:r>
      <w:r>
        <w:rPr>
          <w:rFonts w:hAnsi="宋体" w:hint="eastAsia"/>
          <w:kern w:val="0"/>
          <w:sz w:val="24"/>
          <w:szCs w:val="24"/>
        </w:rPr>
        <w:t>C</w:t>
      </w:r>
      <w:r>
        <w:rPr>
          <w:rFonts w:hAnsi="宋体" w:hint="eastAsia"/>
          <w:kern w:val="0"/>
          <w:sz w:val="24"/>
          <w:szCs w:val="24"/>
        </w:rPr>
        <w:t>方对齐的样本数据，丢弃未对齐样本数据，得到</w:t>
      </w:r>
      <w:r>
        <w:rPr>
          <w:rFonts w:hAnsi="宋体" w:hint="eastAsia"/>
          <w:kern w:val="0"/>
          <w:sz w:val="24"/>
          <w:szCs w:val="24"/>
        </w:rPr>
        <w:t>n</w:t>
      </w:r>
      <w:proofErr w:type="gramStart"/>
      <w:r>
        <w:rPr>
          <w:rFonts w:hint="eastAsia"/>
          <w:kern w:val="0"/>
          <w:sz w:val="24"/>
          <w:szCs w:val="24"/>
        </w:rPr>
        <w:t>个</w:t>
      </w:r>
      <w:proofErr w:type="gramEnd"/>
      <w:r>
        <w:rPr>
          <w:rFonts w:hint="eastAsia"/>
          <w:kern w:val="0"/>
          <w:sz w:val="24"/>
          <w:szCs w:val="24"/>
        </w:rPr>
        <w:t>样本。对</w:t>
      </w:r>
      <w:r>
        <w:rPr>
          <w:rFonts w:hAnsi="宋体" w:hint="eastAsia"/>
          <w:kern w:val="0"/>
          <w:sz w:val="24"/>
          <w:szCs w:val="24"/>
        </w:rPr>
        <w:t>齐后的</w:t>
      </w:r>
      <w:r>
        <w:rPr>
          <w:rFonts w:hAnsi="宋体" w:hint="eastAsia"/>
          <w:kern w:val="0"/>
          <w:sz w:val="24"/>
          <w:szCs w:val="24"/>
        </w:rPr>
        <w:t>B</w:t>
      </w:r>
      <w:r>
        <w:rPr>
          <w:rFonts w:hAnsi="宋体" w:hint="eastAsia"/>
          <w:kern w:val="0"/>
          <w:sz w:val="24"/>
          <w:szCs w:val="24"/>
        </w:rPr>
        <w:t>方数据集为</w:t>
      </w:r>
      <m:oMath>
        <m:sSubSup>
          <m:sSubSupPr>
            <m:ctrlPr>
              <w:rPr>
                <w:rFonts w:ascii="Cambria Math" w:hAnsi="宋体" w:hint="eastAsia"/>
                <w:i/>
                <w:kern w:val="0"/>
                <w:sz w:val="24"/>
                <w:szCs w:val="24"/>
              </w:rPr>
            </m:ctrlPr>
          </m:sSubSupPr>
          <m:e>
            <m:r>
              <w:rPr>
                <w:rFonts w:ascii="Cambria Math" w:hAnsi="宋体"/>
                <w:kern w:val="0"/>
                <w:sz w:val="24"/>
                <w:szCs w:val="24"/>
              </w:rPr>
              <m:t>D</m:t>
            </m:r>
          </m:e>
          <m:sub>
            <m:r>
              <w:rPr>
                <w:rFonts w:ascii="Cambria Math" w:hAnsi="宋体"/>
                <w:kern w:val="0"/>
                <w:sz w:val="24"/>
                <w:szCs w:val="24"/>
              </w:rPr>
              <m:t>Align</m:t>
            </m:r>
          </m:sub>
          <m:sup>
            <m:r>
              <w:rPr>
                <w:rFonts w:ascii="Cambria Math" w:hAnsi="宋体"/>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m:t>
        </m:r>
      </m:oMath>
      <w:r>
        <w:rPr>
          <w:rFonts w:hAnsi="Cambria Math" w:hint="eastAsia"/>
          <w:kern w:val="0"/>
          <w:sz w:val="24"/>
          <w:szCs w:val="24"/>
        </w:rPr>
        <w:t>，</w:t>
      </w:r>
      <w:r>
        <w:rPr>
          <w:kern w:val="0"/>
          <w:sz w:val="24"/>
          <w:szCs w:val="24"/>
        </w:rPr>
        <w:t>C</w:t>
      </w:r>
      <w:r>
        <w:rPr>
          <w:rFonts w:hAnsi="宋体" w:hint="eastAsia"/>
          <w:kern w:val="0"/>
          <w:sz w:val="24"/>
          <w:szCs w:val="24"/>
        </w:rPr>
        <w:t>方数据集为</w:t>
      </w:r>
      <m:oMath>
        <m:sSubSup>
          <m:sSubSupPr>
            <m:ctrlPr>
              <w:rPr>
                <w:rFonts w:ascii="Cambria Math" w:hAnsi="宋体" w:hint="eastAsia"/>
                <w:i/>
                <w:kern w:val="0"/>
                <w:sz w:val="24"/>
                <w:szCs w:val="24"/>
              </w:rPr>
            </m:ctrlPr>
          </m:sSubSupPr>
          <m:e>
            <m:r>
              <w:rPr>
                <w:rFonts w:ascii="Cambria Math" w:hAnsi="宋体"/>
                <w:kern w:val="0"/>
                <w:sz w:val="24"/>
                <w:szCs w:val="24"/>
              </w:rPr>
              <m:t>D</m:t>
            </m:r>
          </m:e>
          <m:sub>
            <m:r>
              <w:rPr>
                <w:rFonts w:ascii="Cambria Math" w:hAnsi="宋体"/>
                <w:kern w:val="0"/>
                <w:sz w:val="24"/>
                <w:szCs w:val="24"/>
              </w:rPr>
              <m:t>Align</m:t>
            </m:r>
          </m:sub>
          <m:sup>
            <m:r>
              <w:rPr>
                <w:rFonts w:ascii="Cambria Math" w:hAnsi="宋体"/>
                <w:kern w:val="0"/>
                <w:sz w:val="24"/>
                <w:szCs w:val="24"/>
              </w:rPr>
              <m:t>C</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m:t>
        </m:r>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∈{0}</m:t>
        </m:r>
      </m:oMath>
      <w:r>
        <w:rPr>
          <w:rFonts w:hAnsi="Cambria Math"/>
          <w:kern w:val="0"/>
          <w:sz w:val="24"/>
          <w:szCs w:val="24"/>
        </w:rPr>
        <w:t>表示</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B</m:t>
            </m:r>
          </m:sup>
        </m:sSubSup>
      </m:oMath>
      <w:r>
        <w:rPr>
          <w:rFonts w:hAnsi="Cambria Math"/>
          <w:kern w:val="0"/>
          <w:sz w:val="24"/>
          <w:szCs w:val="24"/>
        </w:rPr>
        <w:t>对应的标签</w:t>
      </w:r>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∈{0}</m:t>
        </m:r>
      </m:oMath>
      <w:r>
        <w:rPr>
          <w:rFonts w:hAnsi="Cambria Math"/>
          <w:kern w:val="0"/>
          <w:sz w:val="24"/>
          <w:szCs w:val="24"/>
        </w:rPr>
        <w:t>表示</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C</m:t>
            </m:r>
          </m:sup>
        </m:sSubSup>
      </m:oMath>
      <w:r>
        <w:rPr>
          <w:rFonts w:hAnsi="Cambria Math"/>
          <w:kern w:val="0"/>
          <w:sz w:val="24"/>
          <w:szCs w:val="24"/>
        </w:rPr>
        <w:t>对应的标签</w:t>
      </w:r>
      <w:r>
        <w:rPr>
          <w:rFonts w:hAnsi="Cambria Math" w:hint="eastAsia"/>
          <w:kern w:val="0"/>
          <w:sz w:val="24"/>
          <w:szCs w:val="24"/>
        </w:rPr>
        <w:t>，其中</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oMath>
      <w:r>
        <w:rPr>
          <w:rFonts w:hAnsi="Cambria Math" w:hint="eastAsia"/>
          <w:kern w:val="0"/>
          <w:sz w:val="24"/>
          <w:szCs w:val="24"/>
        </w:rPr>
        <w:t>n</w:t>
      </w:r>
      <w:r>
        <w:rPr>
          <w:rFonts w:hAnsi="Cambria Math" w:hint="eastAsia"/>
          <w:kern w:val="0"/>
          <w:sz w:val="24"/>
          <w:szCs w:val="24"/>
        </w:rPr>
        <w:t>。</w:t>
      </w:r>
    </w:p>
    <w:p w14:paraId="39C84116" w14:textId="77777777" w:rsidR="00B13266" w:rsidRDefault="00D660F4">
      <w:pPr>
        <w:pStyle w:val="ad"/>
        <w:snapToGrid/>
        <w:spacing w:line="360" w:lineRule="auto"/>
        <w:ind w:firstLineChars="200" w:firstLine="480"/>
        <w:textAlignment w:val="center"/>
        <w:rPr>
          <w:rFonts w:hAnsi="Cambria Math"/>
          <w:kern w:val="0"/>
          <w:sz w:val="24"/>
        </w:rPr>
      </w:pPr>
      <w:r>
        <w:rPr>
          <w:rFonts w:hAnsi="宋体" w:hint="eastAsia"/>
          <w:kern w:val="0"/>
          <w:sz w:val="24"/>
          <w:szCs w:val="24"/>
        </w:rPr>
        <w:t>S1-3</w:t>
      </w:r>
      <w:r>
        <w:rPr>
          <w:rFonts w:hAnsi="宋体" w:hint="eastAsia"/>
          <w:kern w:val="0"/>
          <w:sz w:val="24"/>
          <w:szCs w:val="24"/>
        </w:rPr>
        <w:t>：对数据集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hint="eastAsia"/>
            <w:kern w:val="0"/>
            <w:sz w:val="24"/>
            <w:szCs w:val="24"/>
          </w:rPr>
          <m:t>、</m:t>
        </m:r>
        <m:sSubSup>
          <m:sSubSupPr>
            <m:ctrlPr>
              <w:rPr>
                <w:rFonts w:ascii="Cambria Math" w:hAnsi="宋体" w:hint="eastAsia"/>
                <w:i/>
                <w:kern w:val="0"/>
                <w:sz w:val="24"/>
                <w:szCs w:val="24"/>
              </w:rPr>
            </m:ctrlPr>
          </m:sSubSupPr>
          <m:e>
            <m:r>
              <w:rPr>
                <w:rFonts w:ascii="Cambria Math" w:hAnsi="宋体"/>
                <w:kern w:val="0"/>
                <w:sz w:val="24"/>
                <w:szCs w:val="24"/>
              </w:rPr>
              <m:t>D</m:t>
            </m:r>
          </m:e>
          <m:sub>
            <m:r>
              <w:rPr>
                <w:rFonts w:ascii="Cambria Math" w:hAnsi="宋体"/>
                <w:kern w:val="0"/>
                <w:sz w:val="24"/>
                <w:szCs w:val="24"/>
              </w:rPr>
              <m:t>Align</m:t>
            </m:r>
          </m:sub>
          <m:sup>
            <m:r>
              <w:rPr>
                <w:rFonts w:ascii="Cambria Math" w:hAnsi="宋体"/>
                <w:kern w:val="0"/>
                <w:sz w:val="24"/>
                <w:szCs w:val="24"/>
              </w:rPr>
              <m:t>B</m:t>
            </m:r>
          </m:sup>
        </m:sSubSup>
      </m:oMath>
      <w:r>
        <w:rPr>
          <w:rFonts w:hAnsi="宋体" w:hint="eastAsia"/>
          <w:kern w:val="0"/>
          <w:sz w:val="24"/>
          <w:szCs w:val="24"/>
        </w:rPr>
        <w:t>和</w:t>
      </w:r>
      <m:oMath>
        <m:sSubSup>
          <m:sSubSupPr>
            <m:ctrlPr>
              <w:rPr>
                <w:rFonts w:ascii="Cambria Math" w:hAnsi="宋体" w:hint="eastAsia"/>
                <w:i/>
                <w:kern w:val="0"/>
                <w:sz w:val="24"/>
                <w:szCs w:val="24"/>
              </w:rPr>
            </m:ctrlPr>
          </m:sSubSupPr>
          <m:e>
            <m:r>
              <w:rPr>
                <w:rFonts w:ascii="Cambria Math" w:hAnsi="宋体"/>
                <w:kern w:val="0"/>
                <w:sz w:val="24"/>
                <w:szCs w:val="24"/>
              </w:rPr>
              <m:t>D</m:t>
            </m:r>
          </m:e>
          <m:sub>
            <m:r>
              <w:rPr>
                <w:rFonts w:ascii="Cambria Math" w:hAnsi="宋体"/>
                <w:kern w:val="0"/>
                <w:sz w:val="24"/>
                <w:szCs w:val="24"/>
              </w:rPr>
              <m:t>Align</m:t>
            </m:r>
          </m:sub>
          <m:sup>
            <m:r>
              <w:rPr>
                <w:rFonts w:ascii="Cambria Math" w:hAnsi="宋体"/>
                <w:kern w:val="0"/>
                <w:sz w:val="24"/>
                <w:szCs w:val="24"/>
              </w:rPr>
              <m:t>C</m:t>
            </m:r>
          </m:sup>
        </m:sSubSup>
      </m:oMath>
      <w:r>
        <w:rPr>
          <w:rFonts w:hAnsi="宋体" w:hint="eastAsia"/>
          <w:kern w:val="0"/>
          <w:sz w:val="24"/>
          <w:szCs w:val="24"/>
        </w:rPr>
        <w:t>按照其样本</w:t>
      </w:r>
      <w:r>
        <w:rPr>
          <w:rFonts w:hAnsi="宋体" w:hint="eastAsia"/>
          <w:kern w:val="0"/>
          <w:sz w:val="24"/>
          <w:szCs w:val="24"/>
        </w:rPr>
        <w:t>ID</w:t>
      </w:r>
      <w:r>
        <w:rPr>
          <w:rFonts w:hAnsi="Cambria Math" w:hint="eastAsia"/>
          <w:kern w:val="0"/>
          <w:sz w:val="24"/>
          <w:szCs w:val="24"/>
        </w:rPr>
        <w:t>进行样本加密对齐，将三方对齐的样本作为正样本，</w:t>
      </w:r>
      <w:r>
        <w:rPr>
          <w:rFonts w:hint="eastAsia"/>
          <w:sz w:val="24"/>
        </w:rPr>
        <w:t>组成正样本数据集</w:t>
      </w:r>
      <m:oMath>
        <m:r>
          <m:rPr>
            <m:sty m:val="p"/>
          </m:rPr>
          <w:rPr>
            <w:rFonts w:ascii="Cambria Math"/>
            <w:sz w:val="24"/>
          </w:rPr>
          <m:t>P</m:t>
        </m:r>
        <m:r>
          <m:rPr>
            <m:sty m:val="p"/>
          </m:rPr>
          <w:rPr>
            <w:rFonts w:ascii="Cambria Math" w:hAnsi="Cambria Math"/>
            <w:sz w:val="24"/>
          </w:rPr>
          <m:t>={(</m:t>
        </m:r>
        <m:sSub>
          <m:sSubPr>
            <m:ctrlPr>
              <w:rPr>
                <w:rFonts w:ascii="Cambria Math" w:hAnsi="Cambria Math"/>
                <w:i/>
                <w:kern w:val="0"/>
                <w:sz w:val="24"/>
                <w:szCs w:val="24"/>
              </w:rPr>
            </m:ctrlPr>
          </m:sSubPr>
          <m:e>
            <m:r>
              <w:rPr>
                <w:rFonts w:ascii="Cambria Math" w:hAnsi="Cambria Math"/>
                <w:kern w:val="0"/>
                <w:sz w:val="24"/>
                <w:szCs w:val="24"/>
              </w:rPr>
              <m:t>xp</m:t>
            </m:r>
          </m:e>
          <m:sub>
            <m:r>
              <w:rPr>
                <w:rFonts w:ascii="Cambria Math" w:hAnsi="Cambria Math"/>
                <w:kern w:val="0"/>
                <w:sz w:val="24"/>
                <w:szCs w:val="24"/>
              </w:rPr>
              <m:t>i</m:t>
            </m:r>
          </m:sub>
        </m:sSub>
        <m:r>
          <m:rPr>
            <m:sty m:val="p"/>
          </m:rP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yp</m:t>
            </m:r>
          </m:e>
          <m:sub>
            <m:r>
              <w:rPr>
                <w:rFonts w:ascii="Cambria Math" w:hAnsi="Cambria Math"/>
                <w:kern w:val="0"/>
                <w:sz w:val="24"/>
                <w:szCs w:val="24"/>
              </w:rPr>
              <m:t>i</m:t>
            </m:r>
          </m:sub>
        </m:sSub>
        <m:r>
          <m:rPr>
            <m:sty m:val="p"/>
          </m:rPr>
          <w:rPr>
            <w:rFonts w:ascii="Cambria Math" w:hAnsi="Cambria Math"/>
            <w:kern w:val="0"/>
            <w:sz w:val="24"/>
            <w:szCs w:val="24"/>
          </w:rPr>
          <m:t>)</m:t>
        </m:r>
        <m:r>
          <m:rPr>
            <m:sty m:val="p"/>
          </m:rPr>
          <w:rPr>
            <w:rFonts w:ascii="Cambria Math" w:hAnsi="Cambria Math"/>
            <w:sz w:val="24"/>
          </w:rPr>
          <m:t>}</m:t>
        </m:r>
      </m:oMath>
      <w:r>
        <w:rPr>
          <w:rFonts w:hint="eastAsia"/>
          <w:sz w:val="24"/>
        </w:rPr>
        <w:t>，其中</w:t>
      </w:r>
      <m:oMath>
        <m:sSub>
          <m:sSubPr>
            <m:ctrlPr>
              <w:rPr>
                <w:rFonts w:ascii="Cambria Math" w:hAnsi="Cambria Math"/>
                <w:i/>
                <w:kern w:val="0"/>
                <w:sz w:val="24"/>
                <w:szCs w:val="24"/>
              </w:rPr>
            </m:ctrlPr>
          </m:sSubPr>
          <m:e>
            <m:r>
              <w:rPr>
                <w:rFonts w:ascii="Cambria Math" w:hAnsi="Cambria Math"/>
                <w:kern w:val="0"/>
                <w:sz w:val="24"/>
                <w:szCs w:val="24"/>
              </w:rPr>
              <m:t>xp</m:t>
            </m:r>
          </m:e>
          <m:sub>
            <m:r>
              <w:rPr>
                <w:rFonts w:ascii="Cambria Math" w:hAnsi="Cambria Math"/>
                <w:kern w:val="0"/>
                <w:sz w:val="24"/>
                <w:szCs w:val="24"/>
              </w:rPr>
              <m:t>i</m:t>
            </m:r>
          </m:sub>
        </m:sSub>
        <m:r>
          <w:rPr>
            <w:rFonts w:ascii="Cambria Math" w:hAnsi="Cambria Math"/>
            <w:kern w:val="0"/>
            <w:sz w:val="24"/>
            <w:szCs w:val="24"/>
          </w:rPr>
          <m:t>=</m:t>
        </m:r>
        <m:d>
          <m:dPr>
            <m:begChr m:val="（"/>
            <m:endChr m:val="）"/>
            <m:ctrlPr>
              <w:rPr>
                <w:rFonts w:ascii="Cambria Math" w:hAnsi="Cambria Math"/>
                <w:i/>
                <w:kern w:val="0"/>
                <w:sz w:val="24"/>
                <w:szCs w:val="24"/>
              </w:rPr>
            </m:ctrlPr>
          </m:dPr>
          <m:e>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C</m:t>
                </m:r>
              </m:sup>
            </m:sSubSup>
          </m:e>
        </m:d>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C</m:t>
            </m:r>
          </m:sup>
        </m:sSubSup>
      </m:oMath>
      <w:r>
        <w:rPr>
          <w:rFonts w:hAnsi="Cambria Math" w:hint="eastAsia"/>
          <w:kern w:val="0"/>
          <w:sz w:val="24"/>
          <w:szCs w:val="24"/>
        </w:rPr>
        <w:t>分别表示</w:t>
      </w:r>
      <w:r>
        <w:rPr>
          <w:rFonts w:hAnsi="Cambria Math" w:hint="eastAsia"/>
          <w:kern w:val="0"/>
          <w:sz w:val="24"/>
          <w:szCs w:val="24"/>
        </w:rPr>
        <w:t>A</w:t>
      </w:r>
      <w:r>
        <w:rPr>
          <w:rFonts w:hAnsi="Cambria Math" w:hint="eastAsia"/>
          <w:kern w:val="0"/>
          <w:sz w:val="24"/>
          <w:szCs w:val="24"/>
        </w:rPr>
        <w:t>方、</w:t>
      </w:r>
      <w:r>
        <w:rPr>
          <w:rFonts w:hAnsi="Cambria Math" w:hint="eastAsia"/>
          <w:kern w:val="0"/>
          <w:sz w:val="24"/>
          <w:szCs w:val="24"/>
        </w:rPr>
        <w:t>B</w:t>
      </w:r>
      <w:r>
        <w:rPr>
          <w:rFonts w:hAnsi="Cambria Math" w:hint="eastAsia"/>
          <w:kern w:val="0"/>
          <w:sz w:val="24"/>
          <w:szCs w:val="24"/>
        </w:rPr>
        <w:t>方、</w:t>
      </w:r>
      <w:r>
        <w:rPr>
          <w:rFonts w:hAnsi="Cambria Math" w:hint="eastAsia"/>
          <w:kern w:val="0"/>
          <w:sz w:val="24"/>
          <w:szCs w:val="24"/>
        </w:rPr>
        <w:t>C</w:t>
      </w:r>
      <w:r>
        <w:rPr>
          <w:rFonts w:hAnsi="Cambria Math" w:hint="eastAsia"/>
          <w:kern w:val="0"/>
          <w:sz w:val="24"/>
          <w:szCs w:val="24"/>
        </w:rPr>
        <w:t>方对齐后的第</w:t>
      </w:r>
      <w:proofErr w:type="spellStart"/>
      <w:r>
        <w:rPr>
          <w:rFonts w:hAnsi="Cambria Math" w:hint="eastAsia"/>
          <w:kern w:val="0"/>
          <w:sz w:val="24"/>
          <w:szCs w:val="24"/>
        </w:rPr>
        <w:t>i</w:t>
      </w:r>
      <w:proofErr w:type="spellEnd"/>
      <w:proofErr w:type="gramStart"/>
      <w:r>
        <w:rPr>
          <w:rFonts w:hAnsi="Cambria Math" w:hint="eastAsia"/>
          <w:kern w:val="0"/>
          <w:sz w:val="24"/>
          <w:szCs w:val="24"/>
        </w:rPr>
        <w:t>个</w:t>
      </w:r>
      <w:proofErr w:type="gramEnd"/>
      <w:r>
        <w:rPr>
          <w:rFonts w:hAnsi="Cambria Math" w:hint="eastAsia"/>
          <w:kern w:val="0"/>
          <w:sz w:val="24"/>
          <w:szCs w:val="24"/>
        </w:rPr>
        <w:t>样本特征向量，</w:t>
      </w:r>
      <m:oMath>
        <m:sSub>
          <m:sSubPr>
            <m:ctrlPr>
              <w:rPr>
                <w:rFonts w:ascii="Cambria Math" w:hAnsi="Cambria Math"/>
                <w:i/>
                <w:kern w:val="0"/>
                <w:sz w:val="24"/>
                <w:szCs w:val="24"/>
              </w:rPr>
            </m:ctrlPr>
          </m:sSubPr>
          <m:e>
            <m:r>
              <w:rPr>
                <w:rFonts w:ascii="Cambria Math" w:hAnsi="Cambria Math"/>
                <w:kern w:val="0"/>
                <w:sz w:val="24"/>
                <w:szCs w:val="24"/>
              </w:rPr>
              <m:t>yp</m:t>
            </m:r>
          </m:e>
          <m:sub>
            <m:r>
              <w:rPr>
                <w:rFonts w:ascii="Cambria Math" w:hAnsi="Cambria Math"/>
                <w:kern w:val="0"/>
                <w:sz w:val="24"/>
                <w:szCs w:val="24"/>
              </w:rPr>
              <m:t>i</m:t>
            </m:r>
          </m:sub>
        </m:sSub>
        <m:r>
          <m:rPr>
            <m:sty m:val="p"/>
          </m:rPr>
          <w:rPr>
            <w:rFonts w:ascii="Cambria Math" w:hAnsi="Cambria Math"/>
            <w:kern w:val="0"/>
            <w:sz w:val="24"/>
            <w:szCs w:val="24"/>
          </w:rPr>
          <m:t>∈{1}</m:t>
        </m:r>
      </m:oMath>
      <w:r>
        <w:rPr>
          <w:rFonts w:hAnsi="Cambria Math" w:hint="eastAsia"/>
          <w:kern w:val="0"/>
          <w:sz w:val="24"/>
          <w:szCs w:val="24"/>
        </w:rPr>
        <w:t>为正样本标签，</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szCs w:val="24"/>
        </w:rPr>
        <w:t>表示正样本个数，</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szCs w:val="24"/>
        </w:rPr>
        <w:t>；三方未对齐的样本作为未标记样本，</w:t>
      </w:r>
      <w:r>
        <w:rPr>
          <w:rFonts w:hint="eastAsia"/>
          <w:sz w:val="24"/>
        </w:rPr>
        <w:t>组成未标记样本数据集</w:t>
      </w:r>
      <m:oMath>
        <m:r>
          <m:rPr>
            <m:sty m:val="p"/>
          </m:rPr>
          <w:rPr>
            <w:rFonts w:ascii="Cambria Math"/>
            <w:sz w:val="24"/>
          </w:rPr>
          <m:t>U</m:t>
        </m:r>
        <m:r>
          <m:rPr>
            <m:sty m:val="p"/>
          </m:rPr>
          <w:rPr>
            <w:rFonts w:ascii="Cambria Math" w:hAnsi="Cambria Math"/>
            <w:sz w:val="24"/>
          </w:rPr>
          <m:t>={(</m:t>
        </m:r>
        <m:sSub>
          <m:sSubPr>
            <m:ctrlPr>
              <w:rPr>
                <w:rFonts w:ascii="Cambria Math" w:hAnsi="Cambria Math"/>
                <w:i/>
                <w:kern w:val="0"/>
                <w:sz w:val="24"/>
                <w:szCs w:val="24"/>
              </w:rPr>
            </m:ctrlPr>
          </m:sSubPr>
          <m:e>
            <m:r>
              <w:rPr>
                <w:rFonts w:ascii="Cambria Math" w:hAnsi="Cambria Math"/>
                <w:kern w:val="0"/>
                <w:sz w:val="24"/>
                <w:szCs w:val="24"/>
              </w:rPr>
              <m:t>xu</m:t>
            </m:r>
          </m:e>
          <m:sub>
            <m:r>
              <w:rPr>
                <w:rFonts w:ascii="Cambria Math" w:hAnsi="Cambria Math"/>
                <w:kern w:val="0"/>
                <w:sz w:val="24"/>
                <w:szCs w:val="24"/>
              </w:rPr>
              <m:t>i</m:t>
            </m:r>
          </m:sub>
        </m:sSub>
        <m:r>
          <m:rPr>
            <m:sty m:val="p"/>
          </m:rP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yu</m:t>
            </m:r>
          </m:e>
          <m:sub>
            <m:r>
              <w:rPr>
                <w:rFonts w:ascii="Cambria Math" w:hAnsi="Cambria Math"/>
                <w:kern w:val="0"/>
                <w:sz w:val="24"/>
                <w:szCs w:val="24"/>
              </w:rPr>
              <m:t>i</m:t>
            </m:r>
          </m:sub>
        </m:sSub>
        <m:r>
          <m:rPr>
            <m:sty m:val="p"/>
          </m:rPr>
          <w:rPr>
            <w:rFonts w:ascii="Cambria Math" w:hAnsi="Cambria Math"/>
            <w:kern w:val="0"/>
            <w:sz w:val="24"/>
            <w:szCs w:val="24"/>
          </w:rPr>
          <m:t>)</m:t>
        </m:r>
        <m:r>
          <m:rPr>
            <m:sty m:val="p"/>
          </m:rPr>
          <w:rPr>
            <w:rFonts w:ascii="Cambria Math" w:hAnsi="Cambria Math"/>
            <w:sz w:val="24"/>
          </w:rPr>
          <m:t>}</m:t>
        </m:r>
      </m:oMath>
      <w:r>
        <w:rPr>
          <w:rFonts w:hint="eastAsia"/>
          <w:sz w:val="24"/>
        </w:rPr>
        <w:t>，其中</w:t>
      </w:r>
      <m:oMath>
        <m:sSub>
          <m:sSubPr>
            <m:ctrlPr>
              <w:rPr>
                <w:rFonts w:ascii="Cambria Math" w:hAnsi="Cambria Math"/>
                <w:i/>
                <w:kern w:val="0"/>
                <w:sz w:val="24"/>
                <w:szCs w:val="24"/>
              </w:rPr>
            </m:ctrlPr>
          </m:sSubPr>
          <m:e>
            <m:r>
              <w:rPr>
                <w:rFonts w:ascii="Cambria Math" w:hAnsi="Cambria Math"/>
                <w:kern w:val="0"/>
                <w:sz w:val="24"/>
                <w:szCs w:val="24"/>
              </w:rPr>
              <m:t>xu</m:t>
            </m:r>
          </m:e>
          <m:sub>
            <m:r>
              <w:rPr>
                <w:rFonts w:ascii="Cambria Math" w:hAnsi="Cambria Math"/>
                <w:kern w:val="0"/>
                <w:sz w:val="24"/>
                <w:szCs w:val="24"/>
              </w:rPr>
              <m:t>i</m:t>
            </m:r>
          </m:sub>
        </m:sSub>
        <m:r>
          <w:rPr>
            <w:rFonts w:ascii="Cambria Math" w:hAnsi="Cambria Math"/>
            <w:kern w:val="0"/>
            <w:sz w:val="24"/>
            <w:szCs w:val="24"/>
          </w:rPr>
          <m:t>=</m:t>
        </m:r>
        <m:d>
          <m:dPr>
            <m:begChr m:val="（"/>
            <m:endChr m:val="）"/>
            <m:ctrlPr>
              <w:rPr>
                <w:rFonts w:ascii="Cambria Math" w:hAnsi="Cambria Math"/>
                <w:i/>
                <w:kern w:val="0"/>
                <w:sz w:val="24"/>
                <w:szCs w:val="24"/>
              </w:rPr>
            </m:ctrlPr>
          </m:dPr>
          <m:e>
            <m:sSubSup>
              <m:sSubSupPr>
                <m:ctrlPr>
                  <w:rPr>
                    <w:rFonts w:ascii="Cambria Math" w:hAnsi="Cambria Math"/>
                    <w:i/>
                    <w:kern w:val="0"/>
                    <w:sz w:val="24"/>
                    <w:szCs w:val="24"/>
                  </w:rPr>
                </m:ctrlPr>
              </m:sSubSupPr>
              <m:e>
                <m:r>
                  <w:rPr>
                    <w:rFonts w:ascii="Cambria Math" w:hAnsi="Cambria Math"/>
                    <w:kern w:val="0"/>
                    <w:sz w:val="24"/>
                    <w:szCs w:val="24"/>
                  </w:rPr>
                  <m:t>xu</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xu</m:t>
                </m:r>
              </m:e>
              <m:sub>
                <m:r>
                  <w:rPr>
                    <w:rFonts w:ascii="Cambria Math" w:hAnsi="Cambria Math"/>
                    <w:kern w:val="0"/>
                    <w:sz w:val="24"/>
                    <w:szCs w:val="24"/>
                  </w:rPr>
                  <m:t>i</m:t>
                </m:r>
              </m:sub>
              <m:sup>
                <m:r>
                  <w:rPr>
                    <w:rFonts w:ascii="Cambria Math" w:hAnsi="Cambria Math"/>
                    <w:kern w:val="0"/>
                    <w:sz w:val="24"/>
                    <w:szCs w:val="24"/>
                  </w:rPr>
                  <m:t>C</m:t>
                </m:r>
              </m:sup>
            </m:sSubSup>
          </m:e>
        </m:d>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xu</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xu</m:t>
            </m:r>
          </m:e>
          <m:sub>
            <m:r>
              <w:rPr>
                <w:rFonts w:ascii="Cambria Math" w:hAnsi="Cambria Math"/>
                <w:kern w:val="0"/>
                <w:sz w:val="24"/>
                <w:szCs w:val="24"/>
              </w:rPr>
              <m:t>i</m:t>
            </m:r>
          </m:sub>
          <m:sup>
            <m:r>
              <w:rPr>
                <w:rFonts w:ascii="Cambria Math" w:hAnsi="Cambria Math"/>
                <w:kern w:val="0"/>
                <w:sz w:val="24"/>
                <w:szCs w:val="24"/>
              </w:rPr>
              <m:t>C</m:t>
            </m:r>
          </m:sup>
        </m:sSubSup>
      </m:oMath>
      <w:r>
        <w:rPr>
          <w:rFonts w:hAnsi="Cambria Math" w:hint="eastAsia"/>
          <w:kern w:val="0"/>
          <w:sz w:val="24"/>
          <w:szCs w:val="24"/>
        </w:rPr>
        <w:t>分别表示</w:t>
      </w:r>
      <w:r>
        <w:rPr>
          <w:rFonts w:hAnsi="Cambria Math" w:hint="eastAsia"/>
          <w:kern w:val="0"/>
          <w:sz w:val="24"/>
          <w:szCs w:val="24"/>
        </w:rPr>
        <w:t>B</w:t>
      </w:r>
      <w:r>
        <w:rPr>
          <w:rFonts w:hAnsi="Cambria Math" w:hint="eastAsia"/>
          <w:kern w:val="0"/>
          <w:sz w:val="24"/>
          <w:szCs w:val="24"/>
        </w:rPr>
        <w:t>方、</w:t>
      </w:r>
      <w:r>
        <w:rPr>
          <w:rFonts w:hAnsi="Cambria Math" w:hint="eastAsia"/>
          <w:kern w:val="0"/>
          <w:sz w:val="24"/>
          <w:szCs w:val="24"/>
        </w:rPr>
        <w:t>C</w:t>
      </w:r>
      <w:r>
        <w:rPr>
          <w:rFonts w:hAnsi="Cambria Math" w:hint="eastAsia"/>
          <w:kern w:val="0"/>
          <w:sz w:val="24"/>
          <w:szCs w:val="24"/>
        </w:rPr>
        <w:t>方对齐后的第</w:t>
      </w:r>
      <w:proofErr w:type="spellStart"/>
      <w:r>
        <w:rPr>
          <w:rFonts w:hAnsi="Cambria Math" w:hint="eastAsia"/>
          <w:kern w:val="0"/>
          <w:sz w:val="24"/>
          <w:szCs w:val="24"/>
        </w:rPr>
        <w:t>i</w:t>
      </w:r>
      <w:proofErr w:type="spellEnd"/>
      <w:proofErr w:type="gramStart"/>
      <w:r>
        <w:rPr>
          <w:rFonts w:hAnsi="Cambria Math" w:hint="eastAsia"/>
          <w:kern w:val="0"/>
          <w:sz w:val="24"/>
          <w:szCs w:val="24"/>
        </w:rPr>
        <w:t>个</w:t>
      </w:r>
      <w:proofErr w:type="gramEnd"/>
      <w:r>
        <w:rPr>
          <w:rFonts w:hAnsi="Cambria Math" w:hint="eastAsia"/>
          <w:kern w:val="0"/>
          <w:sz w:val="24"/>
          <w:szCs w:val="24"/>
        </w:rPr>
        <w:t>样本特征向量，</w:t>
      </w:r>
      <m:oMath>
        <m:sSub>
          <m:sSubPr>
            <m:ctrlPr>
              <w:rPr>
                <w:rFonts w:ascii="Cambria Math" w:hAnsi="Cambria Math"/>
                <w:i/>
                <w:kern w:val="0"/>
                <w:sz w:val="24"/>
                <w:szCs w:val="24"/>
              </w:rPr>
            </m:ctrlPr>
          </m:sSubPr>
          <m:e>
            <m:r>
              <w:rPr>
                <w:rFonts w:ascii="Cambria Math" w:hAnsi="Cambria Math"/>
                <w:kern w:val="0"/>
                <w:sz w:val="24"/>
                <w:szCs w:val="24"/>
              </w:rPr>
              <m:t>yu</m:t>
            </m:r>
          </m:e>
          <m:sub>
            <m:r>
              <w:rPr>
                <w:rFonts w:ascii="Cambria Math" w:hAnsi="Cambria Math"/>
                <w:kern w:val="0"/>
                <w:sz w:val="24"/>
                <w:szCs w:val="24"/>
              </w:rPr>
              <m:t>i</m:t>
            </m:r>
          </m:sub>
        </m:sSub>
        <m:r>
          <m:rPr>
            <m:sty m:val="p"/>
          </m:rPr>
          <w:rPr>
            <w:rFonts w:ascii="Cambria Math" w:hAnsi="Cambria Math"/>
            <w:kern w:val="0"/>
            <w:sz w:val="24"/>
            <w:szCs w:val="24"/>
          </w:rPr>
          <m:t>∈{0}</m:t>
        </m:r>
      </m:oMath>
      <w:r>
        <w:rPr>
          <w:rFonts w:hAnsi="Cambria Math" w:hint="eastAsia"/>
          <w:kern w:val="0"/>
          <w:sz w:val="24"/>
          <w:szCs w:val="24"/>
        </w:rPr>
        <w:t>为未标记样本标签，</w:t>
      </w:r>
      <m:oMath>
        <m:r>
          <w:rPr>
            <w:rFonts w:ascii="Cambria Math" w:hAnsi="Cambria Math"/>
            <w:kern w:val="0"/>
            <w:sz w:val="24"/>
            <w:vertAlign w:val="subscript"/>
          </w:rPr>
          <m:t>|</m:t>
        </m:r>
        <m:r>
          <m:rPr>
            <m:sty m:val="p"/>
          </m:rPr>
          <w:rPr>
            <w:rFonts w:ascii="Cambria Math"/>
            <w:sz w:val="24"/>
          </w:rPr>
          <m:t>U</m:t>
        </m:r>
        <m:r>
          <w:rPr>
            <w:rFonts w:ascii="Cambria Math" w:hAnsi="Cambria Math"/>
            <w:kern w:val="0"/>
            <w:sz w:val="24"/>
            <w:vertAlign w:val="subscript"/>
          </w:rPr>
          <m:t>|</m:t>
        </m:r>
      </m:oMath>
      <w:r>
        <w:rPr>
          <w:rFonts w:hAnsi="Cambria Math" w:hint="eastAsia"/>
          <w:kern w:val="0"/>
          <w:sz w:val="24"/>
          <w:szCs w:val="24"/>
        </w:rPr>
        <w:t>表示</w:t>
      </w:r>
      <w:r>
        <w:rPr>
          <w:rFonts w:hint="eastAsia"/>
          <w:sz w:val="24"/>
        </w:rPr>
        <w:t>未标记样本</w:t>
      </w:r>
      <w:r>
        <w:rPr>
          <w:rFonts w:hAnsi="Cambria Math" w:hint="eastAsia"/>
          <w:kern w:val="0"/>
          <w:sz w:val="24"/>
          <w:szCs w:val="24"/>
        </w:rPr>
        <w:t>个数，</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r>
          <w:rPr>
            <w:rFonts w:ascii="Cambria Math" w:hAnsi="Cambria Math"/>
            <w:kern w:val="0"/>
            <w:sz w:val="24"/>
            <w:vertAlign w:val="subscript"/>
          </w:rPr>
          <m:t>|</m:t>
        </m:r>
        <m:r>
          <m:rPr>
            <m:sty m:val="p"/>
          </m:rPr>
          <w:rPr>
            <w:rFonts w:ascii="Cambria Math"/>
            <w:sz w:val="24"/>
          </w:rPr>
          <m:t>U</m:t>
        </m:r>
        <m:r>
          <w:rPr>
            <w:rFonts w:ascii="Cambria Math" w:hAnsi="Cambria Math"/>
            <w:kern w:val="0"/>
            <w:sz w:val="24"/>
            <w:vertAlign w:val="subscript"/>
          </w:rPr>
          <m:t>|</m:t>
        </m:r>
      </m:oMath>
      <w:r>
        <w:rPr>
          <w:rFonts w:hAnsi="Cambria Math" w:hint="eastAsia"/>
          <w:kern w:val="0"/>
          <w:sz w:val="24"/>
        </w:rPr>
        <w:t>。</w:t>
      </w:r>
    </w:p>
    <w:p w14:paraId="5275B079"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进一步的，所述</w:t>
      </w:r>
      <w:r>
        <w:rPr>
          <w:rFonts w:hAnsi="宋体" w:hint="eastAsia"/>
          <w:kern w:val="0"/>
          <w:sz w:val="24"/>
        </w:rPr>
        <w:t>S2</w:t>
      </w:r>
      <w:r>
        <w:rPr>
          <w:rFonts w:hAnsi="宋体" w:hint="eastAsia"/>
          <w:kern w:val="0"/>
          <w:sz w:val="24"/>
        </w:rPr>
        <w:t>步骤具体为：</w:t>
      </w:r>
    </w:p>
    <w:p w14:paraId="07FFF6BD" w14:textId="77777777" w:rsidR="00B13266" w:rsidRDefault="00D660F4">
      <w:pPr>
        <w:spacing w:line="360" w:lineRule="auto"/>
        <w:ind w:firstLineChars="200" w:firstLine="480"/>
        <w:textAlignment w:val="center"/>
        <w:rPr>
          <w:rFonts w:hAnsi="宋体"/>
          <w:kern w:val="0"/>
          <w:sz w:val="24"/>
        </w:rPr>
      </w:pPr>
      <w:r>
        <w:rPr>
          <w:rFonts w:hAnsi="宋体"/>
          <w:kern w:val="0"/>
          <w:sz w:val="24"/>
        </w:rPr>
        <w:t>S</w:t>
      </w:r>
      <w:r>
        <w:rPr>
          <w:rFonts w:hAnsi="宋体" w:hint="eastAsia"/>
          <w:kern w:val="0"/>
          <w:sz w:val="24"/>
        </w:rPr>
        <w:t>2</w:t>
      </w:r>
      <w:r>
        <w:rPr>
          <w:rFonts w:hAnsi="宋体" w:hint="eastAsia"/>
          <w:kern w:val="0"/>
          <w:sz w:val="24"/>
        </w:rPr>
        <w:t>：建立预测未标记样本候选推荐过程，循环执行该过程</w:t>
      </w:r>
      <w:r>
        <w:rPr>
          <w:rFonts w:hAnsi="宋体" w:hint="eastAsia"/>
          <w:kern w:val="0"/>
          <w:sz w:val="24"/>
        </w:rPr>
        <w:t>M</w:t>
      </w:r>
      <w:r>
        <w:rPr>
          <w:rFonts w:hAnsi="宋体" w:hint="eastAsia"/>
          <w:kern w:val="0"/>
          <w:sz w:val="24"/>
        </w:rPr>
        <w:t>轮。第</w:t>
      </w:r>
      <w:r>
        <w:rPr>
          <w:rFonts w:hAnsi="宋体" w:hint="eastAsia"/>
          <w:kern w:val="0"/>
          <w:sz w:val="24"/>
        </w:rPr>
        <w:t>m</w:t>
      </w:r>
      <w:proofErr w:type="gramStart"/>
      <w:r>
        <w:rPr>
          <w:rFonts w:hAnsi="宋体" w:hint="eastAsia"/>
          <w:kern w:val="0"/>
          <w:sz w:val="24"/>
        </w:rPr>
        <w:t>轮预测</w:t>
      </w:r>
      <w:proofErr w:type="gramEnd"/>
      <w:r>
        <w:rPr>
          <w:rFonts w:hAnsi="宋体" w:hint="eastAsia"/>
          <w:kern w:val="0"/>
          <w:sz w:val="24"/>
        </w:rPr>
        <w:t>过程如下：从</w:t>
      </w:r>
      <w:r>
        <w:rPr>
          <w:rFonts w:hAnsi="宋体" w:hint="eastAsia"/>
          <w:kern w:val="0"/>
          <w:sz w:val="24"/>
        </w:rPr>
        <w:t>U</w:t>
      </w:r>
      <w:r>
        <w:rPr>
          <w:rFonts w:hAnsi="宋体" w:hint="eastAsia"/>
          <w:kern w:val="0"/>
          <w:sz w:val="24"/>
        </w:rPr>
        <w:t>中</w:t>
      </w:r>
      <w:proofErr w:type="gramStart"/>
      <w:r>
        <w:rPr>
          <w:rFonts w:hAnsi="宋体" w:hint="eastAsia"/>
          <w:kern w:val="0"/>
          <w:sz w:val="24"/>
        </w:rPr>
        <w:t>随机有</w:t>
      </w:r>
      <w:proofErr w:type="gramEnd"/>
      <w:r>
        <w:rPr>
          <w:rFonts w:hAnsi="宋体" w:hint="eastAsia"/>
          <w:kern w:val="0"/>
          <w:sz w:val="24"/>
        </w:rPr>
        <w:t>放回地抽取</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proofErr w:type="gramStart"/>
      <w:r>
        <w:rPr>
          <w:rFonts w:hAnsi="宋体" w:hint="eastAsia"/>
          <w:kern w:val="0"/>
          <w:sz w:val="24"/>
        </w:rPr>
        <w:t>个</w:t>
      </w:r>
      <w:proofErr w:type="gramEnd"/>
      <w:r>
        <w:rPr>
          <w:rFonts w:hAnsi="宋体" w:hint="eastAsia"/>
          <w:kern w:val="0"/>
          <w:sz w:val="24"/>
        </w:rPr>
        <w:t>样本，</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宋体" w:hint="eastAsia"/>
          <w:kern w:val="0"/>
          <w:sz w:val="24"/>
        </w:rPr>
        <w:t>表示</w:t>
      </w:r>
      <w:r>
        <w:rPr>
          <w:rFonts w:hAnsi="宋体" w:hint="eastAsia"/>
          <w:kern w:val="0"/>
          <w:sz w:val="24"/>
        </w:rPr>
        <w:t>P</w:t>
      </w:r>
      <w:r>
        <w:rPr>
          <w:rFonts w:hAnsi="宋体" w:hint="eastAsia"/>
          <w:kern w:val="0"/>
          <w:sz w:val="24"/>
        </w:rPr>
        <w:t>的样本个数，将这</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proofErr w:type="gramStart"/>
      <w:r>
        <w:rPr>
          <w:rFonts w:hAnsi="宋体" w:hint="eastAsia"/>
          <w:kern w:val="0"/>
          <w:sz w:val="24"/>
        </w:rPr>
        <w:t>个</w:t>
      </w:r>
      <w:proofErr w:type="gramEnd"/>
      <w:r>
        <w:rPr>
          <w:rFonts w:hAnsi="宋体" w:hint="eastAsia"/>
          <w:kern w:val="0"/>
          <w:sz w:val="24"/>
        </w:rPr>
        <w:t>未标记样本组成负样本数据集</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oMath>
      <w:r>
        <w:rPr>
          <w:rFonts w:hAnsi="宋体" w:hint="eastAsia"/>
          <w:kern w:val="0"/>
          <w:sz w:val="24"/>
        </w:rPr>
        <w:t>。由</w:t>
      </w:r>
      <w:r>
        <w:rPr>
          <w:rFonts w:hAnsi="宋体" w:hint="eastAsia"/>
          <w:kern w:val="0"/>
          <w:sz w:val="24"/>
        </w:rPr>
        <w:t>P</w:t>
      </w:r>
      <w:r>
        <w:rPr>
          <w:rFonts w:hAnsi="宋体" w:hint="eastAsia"/>
          <w:kern w:val="0"/>
          <w:sz w:val="24"/>
        </w:rPr>
        <w:t>和</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oMath>
      <w:r>
        <w:rPr>
          <w:rFonts w:hAnsi="宋体" w:hint="eastAsia"/>
          <w:kern w:val="0"/>
          <w:sz w:val="24"/>
        </w:rPr>
        <w:t>组成训练集</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train</m:t>
            </m:r>
          </m:sub>
          <m:sup>
            <m:r>
              <w:rPr>
                <w:rFonts w:ascii="Cambria Math" w:hAnsi="Cambria Math"/>
                <w:kern w:val="0"/>
                <w:sz w:val="24"/>
              </w:rPr>
              <m:t>m</m:t>
            </m:r>
          </m:sup>
        </m:sSubSup>
      </m:oMath>
      <w:r>
        <w:rPr>
          <w:rFonts w:hAnsi="宋体" w:hint="eastAsia"/>
          <w:kern w:val="0"/>
          <w:sz w:val="24"/>
        </w:rPr>
        <w:t>，</w:t>
      </w:r>
      <w:r>
        <w:rPr>
          <w:rFonts w:hAnsi="宋体" w:hint="eastAsia"/>
          <w:kern w:val="0"/>
          <w:sz w:val="24"/>
        </w:rPr>
        <w:t>U</w:t>
      </w:r>
      <w:r>
        <w:rPr>
          <w:rFonts w:hAnsi="宋体" w:hint="eastAsia"/>
          <w:kern w:val="0"/>
          <w:sz w:val="24"/>
        </w:rPr>
        <w:t>中未被抽取样本组成预测集</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test</m:t>
            </m:r>
          </m:sub>
          <m:sup>
            <m:r>
              <w:rPr>
                <w:rFonts w:ascii="Cambria Math" w:hAnsi="Cambria Math"/>
                <w:kern w:val="0"/>
                <w:sz w:val="24"/>
              </w:rPr>
              <m:t>m</m:t>
            </m:r>
          </m:sup>
        </m:sSubSup>
      </m:oMath>
      <w:r>
        <w:rPr>
          <w:rFonts w:hAnsi="宋体" w:hint="eastAsia"/>
          <w:kern w:val="0"/>
          <w:sz w:val="24"/>
        </w:rPr>
        <w:t>。构建以梯度提升树（</w:t>
      </w:r>
      <w:r>
        <w:rPr>
          <w:rFonts w:hAnsi="宋体" w:hint="eastAsia"/>
          <w:kern w:val="0"/>
          <w:sz w:val="24"/>
        </w:rPr>
        <w:t>Gradient Boosting Decision Tree</w:t>
      </w:r>
      <w:r>
        <w:rPr>
          <w:rFonts w:hAnsi="宋体" w:hint="eastAsia"/>
          <w:kern w:val="0"/>
          <w:sz w:val="24"/>
        </w:rPr>
        <w:t>，</w:t>
      </w:r>
      <w:r>
        <w:rPr>
          <w:rFonts w:hAnsi="宋体" w:hint="eastAsia"/>
          <w:kern w:val="0"/>
          <w:sz w:val="24"/>
        </w:rPr>
        <w:t>GBDT</w:t>
      </w:r>
      <w:r>
        <w:rPr>
          <w:rFonts w:hAnsi="宋体" w:hint="eastAsia"/>
          <w:kern w:val="0"/>
          <w:sz w:val="24"/>
        </w:rPr>
        <w:t>）作为</w:t>
      </w:r>
      <w:proofErr w:type="gramStart"/>
      <w:r>
        <w:rPr>
          <w:rFonts w:hAnsi="宋体" w:hint="eastAsia"/>
          <w:kern w:val="0"/>
          <w:sz w:val="24"/>
        </w:rPr>
        <w:t>基学习器</w:t>
      </w:r>
      <w:proofErr w:type="gramEnd"/>
      <w:r>
        <w:rPr>
          <w:rFonts w:hAnsi="宋体" w:hint="eastAsia"/>
          <w:kern w:val="0"/>
          <w:sz w:val="24"/>
        </w:rPr>
        <w:t>的纵向联邦模型，在</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train</m:t>
            </m:r>
          </m:sub>
          <m:sup>
            <m:r>
              <w:rPr>
                <w:rFonts w:ascii="Cambria Math" w:hAnsi="Cambria Math"/>
                <w:kern w:val="0"/>
                <w:sz w:val="24"/>
              </w:rPr>
              <m:t>m</m:t>
            </m:r>
          </m:sup>
        </m:sSubSup>
      </m:oMath>
      <w:r>
        <w:rPr>
          <w:rFonts w:hAnsi="宋体" w:hint="eastAsia"/>
          <w:kern w:val="0"/>
          <w:sz w:val="24"/>
        </w:rPr>
        <w:t>上进行训练。将</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test</m:t>
            </m:r>
          </m:sub>
          <m:sup>
            <m:r>
              <w:rPr>
                <w:rFonts w:ascii="Cambria Math" w:hAnsi="Cambria Math"/>
                <w:kern w:val="0"/>
                <w:sz w:val="24"/>
              </w:rPr>
              <m:t>m</m:t>
            </m:r>
          </m:sup>
        </m:sSubSup>
      </m:oMath>
      <w:r>
        <w:rPr>
          <w:rFonts w:hAnsi="宋体" w:hint="eastAsia"/>
          <w:kern w:val="0"/>
          <w:sz w:val="24"/>
        </w:rPr>
        <w:t>输入到训练好的模型中进行预测，得到</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test</m:t>
            </m:r>
          </m:sub>
          <m:sup>
            <m:r>
              <w:rPr>
                <w:rFonts w:ascii="Cambria Math" w:hAnsi="Cambria Math"/>
                <w:kern w:val="0"/>
                <w:sz w:val="24"/>
              </w:rPr>
              <m:t>m</m:t>
            </m:r>
          </m:sup>
        </m:sSubSup>
      </m:oMath>
      <w:r>
        <w:rPr>
          <w:rFonts w:hAnsi="宋体" w:hint="eastAsia"/>
          <w:kern w:val="0"/>
          <w:sz w:val="24"/>
        </w:rPr>
        <w:t>中每个样本的分数，作为该样本的预测分数。</w:t>
      </w:r>
    </w:p>
    <w:p w14:paraId="01A96FE7"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S2-1</w:t>
      </w:r>
      <w:r>
        <w:rPr>
          <w:rFonts w:hAnsi="宋体" w:hint="eastAsia"/>
          <w:kern w:val="0"/>
          <w:sz w:val="24"/>
        </w:rPr>
        <w:t>：使用</w:t>
      </w:r>
      <w:r>
        <w:rPr>
          <w:rFonts w:hAnsi="宋体" w:hint="eastAsia"/>
          <w:kern w:val="0"/>
          <w:sz w:val="24"/>
        </w:rPr>
        <w:t>bootstrap</w:t>
      </w:r>
      <w:r>
        <w:rPr>
          <w:rFonts w:hAnsi="宋体" w:hint="eastAsia"/>
          <w:kern w:val="0"/>
          <w:sz w:val="24"/>
        </w:rPr>
        <w:t>采样法从</w:t>
      </w:r>
      <w:r>
        <w:rPr>
          <w:rFonts w:hAnsi="宋体" w:hint="eastAsia"/>
          <w:kern w:val="0"/>
          <w:sz w:val="24"/>
        </w:rPr>
        <w:t>U</w:t>
      </w:r>
      <w:r>
        <w:rPr>
          <w:rFonts w:hAnsi="宋体" w:hint="eastAsia"/>
          <w:kern w:val="0"/>
          <w:sz w:val="24"/>
        </w:rPr>
        <w:t>中</w:t>
      </w:r>
      <w:proofErr w:type="gramStart"/>
      <w:r>
        <w:rPr>
          <w:rFonts w:hAnsi="宋体" w:hint="eastAsia"/>
          <w:kern w:val="0"/>
          <w:sz w:val="24"/>
        </w:rPr>
        <w:t>随机有</w:t>
      </w:r>
      <w:proofErr w:type="gramEnd"/>
      <w:r>
        <w:rPr>
          <w:rFonts w:hAnsi="宋体" w:hint="eastAsia"/>
          <w:kern w:val="0"/>
          <w:sz w:val="24"/>
        </w:rPr>
        <w:t>放回地抽取</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proofErr w:type="gramStart"/>
      <w:r>
        <w:rPr>
          <w:rFonts w:hAnsi="宋体" w:hint="eastAsia"/>
          <w:kern w:val="0"/>
          <w:sz w:val="24"/>
        </w:rPr>
        <w:t>个</w:t>
      </w:r>
      <w:proofErr w:type="gramEnd"/>
      <w:r>
        <w:rPr>
          <w:rFonts w:hAnsi="宋体" w:hint="eastAsia"/>
          <w:kern w:val="0"/>
          <w:sz w:val="24"/>
        </w:rPr>
        <w:t>样本，将这</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proofErr w:type="gramStart"/>
      <w:r>
        <w:rPr>
          <w:rFonts w:hAnsi="宋体" w:hint="eastAsia"/>
          <w:kern w:val="0"/>
          <w:sz w:val="24"/>
        </w:rPr>
        <w:t>个</w:t>
      </w:r>
      <w:proofErr w:type="gramEnd"/>
      <w:r>
        <w:rPr>
          <w:rFonts w:hAnsi="宋体" w:hint="eastAsia"/>
          <w:kern w:val="0"/>
          <w:sz w:val="24"/>
        </w:rPr>
        <w:t>未标记样本组成第</w:t>
      </w:r>
      <w:r>
        <w:rPr>
          <w:rFonts w:hAnsi="宋体" w:hint="eastAsia"/>
          <w:kern w:val="0"/>
          <w:sz w:val="24"/>
        </w:rPr>
        <w:t>m</w:t>
      </w:r>
      <w:proofErr w:type="gramStart"/>
      <w:r>
        <w:rPr>
          <w:rFonts w:hAnsi="宋体" w:hint="eastAsia"/>
          <w:kern w:val="0"/>
          <w:sz w:val="24"/>
        </w:rPr>
        <w:t>轮负样本</w:t>
      </w:r>
      <w:proofErr w:type="gramEnd"/>
      <w:r>
        <w:rPr>
          <w:rFonts w:hAnsi="宋体" w:hint="eastAsia"/>
          <w:kern w:val="0"/>
          <w:sz w:val="24"/>
        </w:rPr>
        <w:t>数据集</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r>
          <m:rPr>
            <m:sty m:val="p"/>
          </m:rPr>
          <w:rPr>
            <w:rFonts w:ascii="Cambria Math" w:hAnsi="Cambria Math"/>
            <w:sz w:val="24"/>
            <w:szCs w:val="18"/>
          </w:rPr>
          <m:t>={(</m:t>
        </m:r>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m</m:t>
            </m:r>
          </m:sup>
        </m:sSubSup>
        <m:r>
          <m:rPr>
            <m:sty m:val="p"/>
          </m:rP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yn</m:t>
            </m:r>
          </m:e>
          <m:sub>
            <m:r>
              <w:rPr>
                <w:rFonts w:ascii="Cambria Math" w:hAnsi="Cambria Math"/>
                <w:kern w:val="0"/>
                <w:sz w:val="24"/>
              </w:rPr>
              <m:t>i</m:t>
            </m:r>
          </m:sub>
          <m:sup>
            <m:r>
              <w:rPr>
                <w:rFonts w:ascii="Cambria Math" w:hAnsi="Cambria Math"/>
                <w:kern w:val="0"/>
                <w:sz w:val="24"/>
              </w:rPr>
              <m:t>m</m:t>
            </m:r>
          </m:sup>
        </m:sSubSup>
        <m:r>
          <m:rPr>
            <m:sty m:val="p"/>
          </m:rPr>
          <w:rPr>
            <w:rFonts w:ascii="Cambria Math" w:hAnsi="Cambria Math"/>
            <w:kern w:val="0"/>
            <w:sz w:val="24"/>
          </w:rPr>
          <m:t>)</m:t>
        </m:r>
        <m:r>
          <m:rPr>
            <m:sty m:val="p"/>
          </m:rPr>
          <w:rPr>
            <w:rFonts w:ascii="Cambria Math" w:hAnsi="Cambria Math"/>
            <w:sz w:val="24"/>
            <w:szCs w:val="18"/>
          </w:rPr>
          <m:t>}</m:t>
        </m:r>
      </m:oMath>
      <w:r>
        <w:rPr>
          <w:rFonts w:hint="eastAsia"/>
          <w:sz w:val="24"/>
        </w:rPr>
        <w:t>，其中</w:t>
      </w:r>
      <m:oMath>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m</m:t>
            </m:r>
          </m:sup>
        </m:sSubSup>
        <m:r>
          <w:rPr>
            <w:rFonts w:ascii="Cambria Math" w:hAnsi="Cambria Math"/>
            <w:kern w:val="0"/>
            <w:sz w:val="24"/>
          </w:rPr>
          <m:t>=</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m,B</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m,C</m:t>
                </m:r>
              </m:sup>
            </m:sSubSup>
          </m:e>
        </m:d>
      </m:oMath>
      <w:r>
        <w:rPr>
          <w:rFonts w:hAnsi="Cambria Math" w:hint="eastAsia"/>
          <w:kern w:val="0"/>
          <w:sz w:val="24"/>
        </w:rPr>
        <w:t>，</w:t>
      </w:r>
      <m:oMath>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B,m</m:t>
            </m:r>
          </m:sup>
        </m:sSubSup>
      </m:oMath>
      <w:r>
        <w:rPr>
          <w:rFonts w:hAnsi="Cambria Math" w:hint="eastAsia"/>
          <w:kern w:val="0"/>
          <w:sz w:val="24"/>
        </w:rPr>
        <w:t>，</w:t>
      </w:r>
      <m:oMath>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C,m</m:t>
            </m:r>
          </m:sup>
        </m:sSubSup>
      </m:oMath>
      <w:r>
        <w:rPr>
          <w:rFonts w:hAnsi="Cambria Math" w:hint="eastAsia"/>
          <w:kern w:val="0"/>
          <w:sz w:val="24"/>
        </w:rPr>
        <w:t>分别是第</w:t>
      </w:r>
      <w:r>
        <w:rPr>
          <w:rFonts w:hAnsi="Cambria Math" w:hint="eastAsia"/>
          <w:kern w:val="0"/>
          <w:sz w:val="24"/>
        </w:rPr>
        <w:t>m</w:t>
      </w:r>
      <w:r>
        <w:rPr>
          <w:rFonts w:hAnsi="Cambria Math" w:hint="eastAsia"/>
          <w:kern w:val="0"/>
          <w:sz w:val="24"/>
        </w:rPr>
        <w:t>轮的第</w:t>
      </w:r>
      <w:proofErr w:type="spellStart"/>
      <w:r>
        <w:rPr>
          <w:rFonts w:hAnsi="Cambria Math" w:hint="eastAsia"/>
          <w:kern w:val="0"/>
          <w:sz w:val="24"/>
        </w:rPr>
        <w:t>i</w:t>
      </w:r>
      <w:proofErr w:type="spellEnd"/>
      <w:proofErr w:type="gramStart"/>
      <w:r>
        <w:rPr>
          <w:rFonts w:hAnsi="Cambria Math" w:hint="eastAsia"/>
          <w:kern w:val="0"/>
          <w:sz w:val="24"/>
        </w:rPr>
        <w:t>个</w:t>
      </w:r>
      <w:proofErr w:type="gramEnd"/>
      <w:r>
        <w:rPr>
          <w:rFonts w:hAnsi="Cambria Math" w:hint="eastAsia"/>
          <w:kern w:val="0"/>
          <w:sz w:val="24"/>
        </w:rPr>
        <w:t>负样本中</w:t>
      </w:r>
      <w:r>
        <w:rPr>
          <w:rFonts w:hAnsi="Cambria Math" w:hint="eastAsia"/>
          <w:kern w:val="0"/>
          <w:sz w:val="24"/>
        </w:rPr>
        <w:t>B</w:t>
      </w:r>
      <w:r>
        <w:rPr>
          <w:rFonts w:hAnsi="Cambria Math" w:hint="eastAsia"/>
          <w:kern w:val="0"/>
          <w:sz w:val="24"/>
        </w:rPr>
        <w:t>方和</w:t>
      </w:r>
      <w:r>
        <w:rPr>
          <w:rFonts w:hAnsi="Cambria Math" w:hint="eastAsia"/>
          <w:kern w:val="0"/>
          <w:sz w:val="24"/>
        </w:rPr>
        <w:t>C</w:t>
      </w:r>
      <w:r>
        <w:rPr>
          <w:rFonts w:hAnsi="Cambria Math" w:hint="eastAsia"/>
          <w:kern w:val="0"/>
          <w:sz w:val="24"/>
        </w:rPr>
        <w:t>方的特征向量，</w:t>
      </w:r>
      <m:oMath>
        <m:sSubSup>
          <m:sSubSupPr>
            <m:ctrlPr>
              <w:rPr>
                <w:rFonts w:ascii="Cambria Math" w:hAnsi="Cambria Math"/>
                <w:i/>
                <w:kern w:val="0"/>
                <w:sz w:val="24"/>
              </w:rPr>
            </m:ctrlPr>
          </m:sSubSupPr>
          <m:e>
            <m:r>
              <w:rPr>
                <w:rFonts w:ascii="Cambria Math" w:hAnsi="Cambria Math"/>
                <w:kern w:val="0"/>
                <w:sz w:val="24"/>
              </w:rPr>
              <m:t>yn</m:t>
            </m:r>
          </m:e>
          <m:sub>
            <m:r>
              <w:rPr>
                <w:rFonts w:ascii="Cambria Math" w:hAnsi="Cambria Math"/>
                <w:kern w:val="0"/>
                <w:sz w:val="24"/>
              </w:rPr>
              <m:t>i</m:t>
            </m:r>
          </m:sub>
          <m:sup>
            <m:r>
              <w:rPr>
                <w:rFonts w:ascii="Cambria Math" w:hAnsi="Cambria Math"/>
                <w:kern w:val="0"/>
                <w:sz w:val="24"/>
              </w:rPr>
              <m:t>m</m:t>
            </m:r>
          </m:sup>
        </m:sSubSup>
        <m:r>
          <m:rPr>
            <m:sty m:val="p"/>
          </m:rPr>
          <w:rPr>
            <w:rFonts w:ascii="Cambria Math" w:hAnsi="Cambria Math"/>
            <w:kern w:val="0"/>
            <w:sz w:val="24"/>
          </w:rPr>
          <m:t>∈{-1}</m:t>
        </m:r>
      </m:oMath>
      <w:r>
        <w:rPr>
          <w:rFonts w:hAnsi="Cambria Math" w:hint="eastAsia"/>
          <w:kern w:val="0"/>
          <w:sz w:val="24"/>
        </w:rPr>
        <w:t>表示第</w:t>
      </w:r>
      <w:r>
        <w:rPr>
          <w:rFonts w:hAnsi="Cambria Math" w:hint="eastAsia"/>
          <w:kern w:val="0"/>
          <w:sz w:val="24"/>
        </w:rPr>
        <w:t>m</w:t>
      </w:r>
      <w:proofErr w:type="gramStart"/>
      <w:r>
        <w:rPr>
          <w:rFonts w:hAnsi="Cambria Math" w:hint="eastAsia"/>
          <w:kern w:val="0"/>
          <w:sz w:val="24"/>
        </w:rPr>
        <w:t>轮第</w:t>
      </w:r>
      <w:proofErr w:type="spellStart"/>
      <w:proofErr w:type="gramEnd"/>
      <w:r>
        <w:rPr>
          <w:rFonts w:hAnsi="Cambria Math" w:hint="eastAsia"/>
          <w:kern w:val="0"/>
          <w:sz w:val="24"/>
        </w:rPr>
        <w:t>i</w:t>
      </w:r>
      <w:proofErr w:type="spellEnd"/>
      <w:proofErr w:type="gramStart"/>
      <w:r>
        <w:rPr>
          <w:rFonts w:hAnsi="Cambria Math" w:hint="eastAsia"/>
          <w:kern w:val="0"/>
          <w:sz w:val="24"/>
        </w:rPr>
        <w:t>个</w:t>
      </w:r>
      <w:proofErr w:type="gramEnd"/>
      <w:r>
        <w:rPr>
          <w:rFonts w:hAnsi="Cambria Math" w:hint="eastAsia"/>
          <w:kern w:val="0"/>
          <w:sz w:val="24"/>
        </w:rPr>
        <w:t>负样本的标签，</w:t>
      </w:r>
      <m:oMath>
        <m:r>
          <w:rPr>
            <w:rFonts w:ascii="Cambria Math" w:hAnsi="Cambria Math"/>
            <w:kern w:val="0"/>
            <w:sz w:val="24"/>
          </w:rPr>
          <m:t>i</m:t>
        </m:r>
        <m:r>
          <w:rPr>
            <w:rFonts w:ascii="Cambria Math" w:hAnsi="Cambria Math" w:hint="eastAsia"/>
            <w:kern w:val="0"/>
            <w:sz w:val="24"/>
          </w:rPr>
          <m:t>=1,</m:t>
        </m:r>
        <m:r>
          <w:rPr>
            <w:rFonts w:ascii="Cambria Math" w:hAnsi="Cambria Math"/>
            <w:kern w:val="0"/>
            <w:sz w:val="24"/>
          </w:rPr>
          <m:t>…,</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rPr>
        <w:t>，</w:t>
      </w:r>
      <w:r>
        <w:rPr>
          <w:rFonts w:hAnsi="Cambria Math" w:hint="eastAsia"/>
          <w:kern w:val="0"/>
          <w:sz w:val="24"/>
        </w:rPr>
        <w:t>|</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oMath>
      <w:r>
        <w:rPr>
          <w:rFonts w:hAnsi="Cambria Math" w:hint="eastAsia"/>
          <w:kern w:val="0"/>
          <w:sz w:val="24"/>
        </w:rPr>
        <w:t>|</w:t>
      </w:r>
      <w:r>
        <w:rPr>
          <w:rFonts w:hAnsi="Cambria Math" w:hint="eastAsia"/>
          <w:kern w:val="0"/>
          <w:sz w:val="24"/>
        </w:rPr>
        <w:t>表示第</w:t>
      </w:r>
      <w:r>
        <w:rPr>
          <w:rFonts w:hAnsi="Cambria Math" w:hint="eastAsia"/>
          <w:kern w:val="0"/>
          <w:sz w:val="24"/>
        </w:rPr>
        <w:t>m</w:t>
      </w:r>
      <w:proofErr w:type="gramStart"/>
      <w:r>
        <w:rPr>
          <w:rFonts w:hAnsi="Cambria Math" w:hint="eastAsia"/>
          <w:kern w:val="0"/>
          <w:sz w:val="24"/>
        </w:rPr>
        <w:t>轮负样本</w:t>
      </w:r>
      <w:proofErr w:type="gramEnd"/>
      <w:r>
        <w:rPr>
          <w:rFonts w:hAnsi="Cambria Math" w:hint="eastAsia"/>
          <w:kern w:val="0"/>
          <w:sz w:val="24"/>
        </w:rPr>
        <w:t>数据集</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oMath>
      <w:r>
        <w:rPr>
          <w:rFonts w:hAnsi="Cambria Math" w:hint="eastAsia"/>
          <w:kern w:val="0"/>
          <w:sz w:val="24"/>
        </w:rPr>
        <w:t>的样本个数。</w:t>
      </w:r>
      <w:r>
        <w:rPr>
          <w:rFonts w:hAnsi="宋体" w:hint="eastAsia"/>
          <w:kern w:val="0"/>
          <w:sz w:val="24"/>
        </w:rPr>
        <w:t>由</w:t>
      </w:r>
      <w:r>
        <w:rPr>
          <w:rFonts w:hint="eastAsia"/>
          <w:sz w:val="24"/>
        </w:rPr>
        <w:t>正样本数据集</w:t>
      </w:r>
      <w:r>
        <w:rPr>
          <w:rFonts w:hAnsi="宋体" w:hint="eastAsia"/>
          <w:kern w:val="0"/>
          <w:sz w:val="24"/>
        </w:rPr>
        <w:t>P</w:t>
      </w:r>
      <w:r>
        <w:rPr>
          <w:rFonts w:hAnsi="宋体" w:hint="eastAsia"/>
          <w:kern w:val="0"/>
          <w:sz w:val="24"/>
        </w:rPr>
        <w:t>和第</w:t>
      </w:r>
      <w:r>
        <w:rPr>
          <w:rFonts w:hAnsi="宋体" w:hint="eastAsia"/>
          <w:kern w:val="0"/>
          <w:sz w:val="24"/>
        </w:rPr>
        <w:t>m</w:t>
      </w:r>
      <w:r>
        <w:rPr>
          <w:rFonts w:hAnsi="宋体" w:hint="eastAsia"/>
          <w:kern w:val="0"/>
          <w:sz w:val="24"/>
        </w:rPr>
        <w:t>轮的负样本数据集</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oMath>
      <w:r>
        <w:rPr>
          <w:rFonts w:hAnsi="宋体" w:hint="eastAsia"/>
          <w:kern w:val="0"/>
          <w:sz w:val="24"/>
        </w:rPr>
        <w:t>组成对应的第</w:t>
      </w:r>
      <w:r>
        <w:rPr>
          <w:rFonts w:hAnsi="宋体" w:hint="eastAsia"/>
          <w:kern w:val="0"/>
          <w:sz w:val="24"/>
        </w:rPr>
        <w:t>m</w:t>
      </w:r>
      <w:r>
        <w:rPr>
          <w:rFonts w:hAnsi="宋体" w:hint="eastAsia"/>
          <w:kern w:val="0"/>
          <w:sz w:val="24"/>
        </w:rPr>
        <w:t>轮训练集</w:t>
      </w:r>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train</m:t>
            </m:r>
          </m:sub>
          <m:sup>
            <m:r>
              <w:rPr>
                <w:rFonts w:ascii="Cambria Math" w:hAnsi="Cambria Math"/>
                <w:kern w:val="0"/>
                <w:sz w:val="24"/>
                <w:vertAlign w:val="subscript"/>
              </w:rPr>
              <m:t>m</m:t>
            </m:r>
          </m:sup>
        </m:sSubSup>
        <m:r>
          <m:rPr>
            <m:sty m:val="p"/>
          </m:rPr>
          <w:rPr>
            <w:rFonts w:ascii="Cambria Math" w:hAnsi="Cambria Math"/>
            <w:sz w:val="24"/>
          </w:rPr>
          <m:t>={(</m:t>
        </m:r>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r>
          <m:rPr>
            <m:sty m:val="p"/>
          </m:rPr>
          <w:rPr>
            <w:rFonts w:ascii="Cambria Math" w:hAnsi="Cambria Math"/>
            <w:kern w:val="0"/>
            <w:sz w:val="24"/>
          </w:rPr>
          <m:t>,</m:t>
        </m:r>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r>
          <m:rPr>
            <m:sty m:val="p"/>
          </m:rPr>
          <w:rPr>
            <w:rFonts w:ascii="Cambria Math" w:hAnsi="Cambria Math"/>
            <w:kern w:val="0"/>
            <w:sz w:val="24"/>
          </w:rPr>
          <m:t>)</m:t>
        </m:r>
        <m:r>
          <m:rPr>
            <m:sty m:val="p"/>
          </m:rPr>
          <w:rPr>
            <w:rFonts w:ascii="Cambria Math" w:hAnsi="Cambria Math"/>
            <w:sz w:val="24"/>
          </w:rPr>
          <m:t>}</m:t>
        </m:r>
      </m:oMath>
      <w:r>
        <w:rPr>
          <w:rFonts w:hAnsi="Cambria Math" w:hint="eastAsia"/>
          <w:kern w:val="0"/>
          <w:sz w:val="24"/>
        </w:rPr>
        <w:t>，其中</w:t>
      </w:r>
      <m:oMath>
        <m:sSubSup>
          <m:sSubSupPr>
            <m:ctrlPr>
              <w:rPr>
                <w:rFonts w:ascii="Cambria Math" w:hAnsi="Cambria Math"/>
                <w:i/>
                <w:kern w:val="0"/>
                <w:sz w:val="24"/>
              </w:rPr>
            </m:ctrlPr>
          </m:sSubSupPr>
          <m:e>
            <m:r>
              <w:rPr>
                <w:rFonts w:ascii="Cambria Math" w:hAnsi="Cambria Math"/>
                <w:kern w:val="0"/>
                <w:sz w:val="24"/>
              </w:rPr>
              <m:t>xtr</m:t>
            </m:r>
          </m:e>
          <m:sub>
            <m:r>
              <w:rPr>
                <w:rFonts w:ascii="Cambria Math" w:hAnsi="Cambria Math"/>
                <w:kern w:val="0"/>
                <w:sz w:val="24"/>
              </w:rPr>
              <m:t>i</m:t>
            </m:r>
          </m:sub>
          <m:sup>
            <m:r>
              <w:rPr>
                <w:rFonts w:ascii="Cambria Math" w:hAnsi="Cambria Math"/>
                <w:kern w:val="0"/>
                <w:sz w:val="24"/>
              </w:rPr>
              <m:t>m</m:t>
            </m:r>
          </m:sup>
        </m:sSubSup>
        <m:r>
          <w:rPr>
            <w:rFonts w:ascii="Cambria Math" w:hAnsi="Cambria Math"/>
            <w:kern w:val="0"/>
            <w:sz w:val="24"/>
          </w:rPr>
          <m:t>=</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kern w:val="0"/>
                    <w:sz w:val="24"/>
                  </w:rPr>
                  <m:t>xtr</m:t>
                </m:r>
              </m:e>
              <m:sub>
                <m:r>
                  <w:rPr>
                    <w:rFonts w:ascii="Cambria Math" w:hAnsi="Cambria Math"/>
                    <w:kern w:val="0"/>
                    <w:sz w:val="24"/>
                  </w:rPr>
                  <m:t>i</m:t>
                </m:r>
              </m:sub>
              <m:sup>
                <m:r>
                  <w:rPr>
                    <w:rFonts w:ascii="Cambria Math" w:hAnsi="Cambria Math"/>
                    <w:kern w:val="0"/>
                    <w:sz w:val="24"/>
                  </w:rPr>
                  <m:t>m,B</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xtr</m:t>
                </m:r>
              </m:e>
              <m:sub>
                <m:r>
                  <w:rPr>
                    <w:rFonts w:ascii="Cambria Math" w:hAnsi="Cambria Math"/>
                    <w:kern w:val="0"/>
                    <w:sz w:val="24"/>
                  </w:rPr>
                  <m:t>i</m:t>
                </m:r>
              </m:sub>
              <m:sup>
                <m:r>
                  <w:rPr>
                    <w:rFonts w:ascii="Cambria Math" w:hAnsi="Cambria Math"/>
                    <w:kern w:val="0"/>
                    <w:sz w:val="24"/>
                  </w:rPr>
                  <m:t>m,C</m:t>
                </m:r>
              </m:sup>
            </m:sSubSup>
          </m:e>
        </m:d>
      </m:oMath>
      <w:r>
        <w:rPr>
          <w:rFonts w:hAnsi="Cambria Math" w:hint="eastAsia"/>
          <w:kern w:val="0"/>
          <w:sz w:val="24"/>
        </w:rPr>
        <w:t>分别表示第</w:t>
      </w:r>
      <w:r>
        <w:rPr>
          <w:rFonts w:hAnsi="Cambria Math" w:hint="eastAsia"/>
          <w:kern w:val="0"/>
          <w:sz w:val="24"/>
        </w:rPr>
        <w:t>m</w:t>
      </w:r>
      <w:r>
        <w:rPr>
          <w:rFonts w:hAnsi="Cambria Math" w:hint="eastAsia"/>
          <w:kern w:val="0"/>
          <w:sz w:val="24"/>
        </w:rPr>
        <w:t>轮的第</w:t>
      </w:r>
      <w:proofErr w:type="spellStart"/>
      <w:r>
        <w:rPr>
          <w:rFonts w:hAnsi="Cambria Math" w:hint="eastAsia"/>
          <w:kern w:val="0"/>
          <w:sz w:val="24"/>
        </w:rPr>
        <w:t>i</w:t>
      </w:r>
      <w:proofErr w:type="spellEnd"/>
      <w:proofErr w:type="gramStart"/>
      <w:r>
        <w:rPr>
          <w:rFonts w:hAnsi="Cambria Math" w:hint="eastAsia"/>
          <w:kern w:val="0"/>
          <w:sz w:val="24"/>
        </w:rPr>
        <w:t>个</w:t>
      </w:r>
      <w:proofErr w:type="gramEnd"/>
      <w:r>
        <w:rPr>
          <w:rFonts w:hAnsi="Cambria Math" w:hint="eastAsia"/>
          <w:kern w:val="0"/>
          <w:sz w:val="24"/>
        </w:rPr>
        <w:t>样本中</w:t>
      </w:r>
      <w:r>
        <w:rPr>
          <w:rFonts w:hAnsi="Cambria Math" w:hint="eastAsia"/>
          <w:kern w:val="0"/>
          <w:sz w:val="24"/>
        </w:rPr>
        <w:t>B</w:t>
      </w:r>
      <w:r>
        <w:rPr>
          <w:rFonts w:hAnsi="Cambria Math" w:hint="eastAsia"/>
          <w:kern w:val="0"/>
          <w:sz w:val="24"/>
        </w:rPr>
        <w:t>方和</w:t>
      </w:r>
      <w:r>
        <w:rPr>
          <w:rFonts w:hAnsi="Cambria Math" w:hint="eastAsia"/>
          <w:kern w:val="0"/>
          <w:sz w:val="24"/>
        </w:rPr>
        <w:t>C</w:t>
      </w:r>
      <w:r>
        <w:rPr>
          <w:rFonts w:hAnsi="Cambria Math" w:hint="eastAsia"/>
          <w:kern w:val="0"/>
          <w:sz w:val="24"/>
        </w:rPr>
        <w:t>方的特征向量，</w:t>
      </w:r>
      <m:oMath>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r>
          <m:rPr>
            <m:sty m:val="p"/>
          </m:rPr>
          <w:rPr>
            <w:rFonts w:ascii="Cambria Math" w:hAnsi="Cambria Math"/>
            <w:kern w:val="0"/>
            <w:sz w:val="24"/>
          </w:rPr>
          <m:t>∈{-1</m:t>
        </m:r>
        <m:r>
          <m:rPr>
            <m:sty m:val="p"/>
          </m:rPr>
          <w:rPr>
            <w:rFonts w:ascii="Cambria Math" w:hAnsi="Cambria Math" w:hint="eastAsia"/>
            <w:kern w:val="0"/>
            <w:sz w:val="24"/>
          </w:rPr>
          <m:t>，</m:t>
        </m:r>
        <m:r>
          <m:rPr>
            <m:sty m:val="p"/>
          </m:rPr>
          <w:rPr>
            <w:rFonts w:ascii="Cambria Math" w:hAnsi="Cambria Math"/>
            <w:kern w:val="0"/>
            <w:sz w:val="24"/>
          </w:rPr>
          <m:t>1}</m:t>
        </m:r>
      </m:oMath>
      <w:r>
        <w:rPr>
          <w:rFonts w:hAnsi="Cambria Math" w:hint="eastAsia"/>
          <w:kern w:val="0"/>
          <w:sz w:val="24"/>
        </w:rPr>
        <w:t>表示第</w:t>
      </w:r>
      <w:r>
        <w:rPr>
          <w:rFonts w:hAnsi="Cambria Math" w:hint="eastAsia"/>
          <w:kern w:val="0"/>
          <w:sz w:val="24"/>
        </w:rPr>
        <w:t>m</w:t>
      </w:r>
      <w:proofErr w:type="gramStart"/>
      <w:r>
        <w:rPr>
          <w:rFonts w:hAnsi="Cambria Math" w:hint="eastAsia"/>
          <w:kern w:val="0"/>
          <w:sz w:val="24"/>
        </w:rPr>
        <w:t>轮第</w:t>
      </w:r>
      <w:proofErr w:type="spellStart"/>
      <w:proofErr w:type="gramEnd"/>
      <w:r>
        <w:rPr>
          <w:rFonts w:hAnsi="Cambria Math" w:hint="eastAsia"/>
          <w:kern w:val="0"/>
          <w:sz w:val="24"/>
        </w:rPr>
        <w:t>i</w:t>
      </w:r>
      <w:proofErr w:type="spellEnd"/>
      <w:proofErr w:type="gramStart"/>
      <w:r>
        <w:rPr>
          <w:rFonts w:hAnsi="Cambria Math" w:hint="eastAsia"/>
          <w:kern w:val="0"/>
          <w:sz w:val="24"/>
        </w:rPr>
        <w:t>个</w:t>
      </w:r>
      <w:proofErr w:type="gramEnd"/>
      <w:r>
        <w:rPr>
          <w:rFonts w:hAnsi="Cambria Math" w:hint="eastAsia"/>
          <w:kern w:val="0"/>
          <w:sz w:val="24"/>
        </w:rPr>
        <w:t>样本的标签，</w:t>
      </w:r>
      <m:oMath>
        <m:r>
          <m:rPr>
            <m:sty m:val="p"/>
          </m:rPr>
          <w:rPr>
            <w:rFonts w:ascii="Cambria Math" w:hAnsi="Cambria Math"/>
            <w:kern w:val="0"/>
            <w:sz w:val="24"/>
          </w:rPr>
          <m:t>i=1,2,...,2</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rPr>
        <w:t>；</w:t>
      </w:r>
      <w:r>
        <w:rPr>
          <w:rFonts w:hint="eastAsia"/>
          <w:sz w:val="24"/>
        </w:rPr>
        <w:t>未标记样本数据集</w:t>
      </w:r>
      <w:r>
        <w:rPr>
          <w:rFonts w:hAnsi="宋体" w:hint="eastAsia"/>
          <w:kern w:val="0"/>
          <w:sz w:val="24"/>
        </w:rPr>
        <w:t>U</w:t>
      </w:r>
      <w:r>
        <w:rPr>
          <w:rFonts w:hAnsi="宋体" w:hint="eastAsia"/>
          <w:kern w:val="0"/>
          <w:sz w:val="24"/>
        </w:rPr>
        <w:t>中未被抽取样本组成对应的第</w:t>
      </w:r>
      <w:r>
        <w:rPr>
          <w:rFonts w:hAnsi="宋体" w:hint="eastAsia"/>
          <w:kern w:val="0"/>
          <w:sz w:val="24"/>
        </w:rPr>
        <w:t>m</w:t>
      </w:r>
      <w:proofErr w:type="gramStart"/>
      <w:r>
        <w:rPr>
          <w:rFonts w:hAnsi="宋体" w:hint="eastAsia"/>
          <w:kern w:val="0"/>
          <w:sz w:val="24"/>
        </w:rPr>
        <w:t>轮预测集</w:t>
      </w:r>
      <w:proofErr w:type="gramEnd"/>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r>
          <m:rPr>
            <m:sty m:val="p"/>
          </m:rPr>
          <w:rPr>
            <w:rFonts w:ascii="Cambria Math" w:hAnsi="Cambria Math"/>
            <w:sz w:val="24"/>
          </w:rPr>
          <m:t>={</m:t>
        </m:r>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r>
          <m:rPr>
            <m:sty m:val="p"/>
          </m:rPr>
          <w:rPr>
            <w:rFonts w:ascii="Cambria Math" w:hAnsi="Cambria Math"/>
            <w:sz w:val="24"/>
          </w:rPr>
          <m:t>}</m:t>
        </m:r>
      </m:oMath>
      <w:r>
        <w:rPr>
          <w:rFonts w:hAnsi="Cambria Math" w:hint="eastAsia"/>
          <w:sz w:val="24"/>
        </w:rPr>
        <w:t>，其中</w:t>
      </w:r>
      <m:oMath>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oMath>
      <w:r>
        <w:rPr>
          <w:rFonts w:hAnsi="Cambria Math" w:hint="eastAsia"/>
          <w:kern w:val="0"/>
          <w:sz w:val="24"/>
        </w:rPr>
        <w:t>表示第</w:t>
      </w:r>
      <w:r>
        <w:rPr>
          <w:rFonts w:hAnsi="Cambria Math" w:hint="eastAsia"/>
          <w:kern w:val="0"/>
          <w:sz w:val="24"/>
        </w:rPr>
        <w:t>m</w:t>
      </w:r>
      <w:r>
        <w:rPr>
          <w:rFonts w:hAnsi="Cambria Math" w:hint="eastAsia"/>
          <w:kern w:val="0"/>
          <w:sz w:val="24"/>
        </w:rPr>
        <w:t>轮的第</w:t>
      </w:r>
      <w:r>
        <w:rPr>
          <w:rFonts w:hAnsi="Cambria Math" w:hint="eastAsia"/>
          <w:kern w:val="0"/>
          <w:sz w:val="24"/>
        </w:rPr>
        <w:t>j</w:t>
      </w:r>
      <w:proofErr w:type="gramStart"/>
      <w:r>
        <w:rPr>
          <w:rFonts w:hAnsi="Cambria Math" w:hint="eastAsia"/>
          <w:kern w:val="0"/>
          <w:sz w:val="24"/>
        </w:rPr>
        <w:t>个</w:t>
      </w:r>
      <w:proofErr w:type="gramEnd"/>
      <w:r>
        <w:rPr>
          <w:rFonts w:hAnsi="Cambria Math" w:hint="eastAsia"/>
          <w:kern w:val="0"/>
          <w:sz w:val="24"/>
        </w:rPr>
        <w:t>样本的特征向量，</w:t>
      </w:r>
      <m:oMath>
        <m:r>
          <m:rPr>
            <m:sty m:val="p"/>
          </m:rPr>
          <w:rPr>
            <w:rFonts w:ascii="Cambria Math" w:hAnsi="Cambria Math"/>
            <w:kern w:val="0"/>
            <w:sz w:val="24"/>
          </w:rPr>
          <m:t>j=1,2,...,</m:t>
        </m:r>
        <m:r>
          <w:rPr>
            <w:rFonts w:ascii="Cambria Math" w:hAnsi="Cambria Math"/>
            <w:kern w:val="0"/>
            <w:sz w:val="24"/>
            <w:vertAlign w:val="subscript"/>
          </w:rPr>
          <m:t>|U|-|</m:t>
        </m:r>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r>
          <w:rPr>
            <w:rFonts w:ascii="Cambria Math" w:hAnsi="Cambria Math"/>
            <w:kern w:val="0"/>
            <w:sz w:val="24"/>
            <w:vertAlign w:val="subscript"/>
          </w:rPr>
          <m:t>|</m:t>
        </m:r>
      </m:oMath>
      <w:r>
        <w:rPr>
          <w:rFonts w:hAnsi="Cambria Math" w:hint="eastAsia"/>
          <w:kern w:val="0"/>
          <w:sz w:val="24"/>
        </w:rPr>
        <w:t>。</w:t>
      </w:r>
    </w:p>
    <w:p w14:paraId="5C36B015" w14:textId="77777777" w:rsidR="00B13266" w:rsidRDefault="00D660F4">
      <w:pPr>
        <w:spacing w:line="360" w:lineRule="auto"/>
        <w:ind w:firstLineChars="200" w:firstLine="480"/>
        <w:textAlignment w:val="center"/>
        <w:rPr>
          <w:rFonts w:hAnsi="Cambria Math"/>
          <w:iCs/>
          <w:sz w:val="24"/>
        </w:rPr>
      </w:pPr>
      <w:r>
        <w:rPr>
          <w:rFonts w:hAnsi="宋体" w:hint="eastAsia"/>
          <w:kern w:val="0"/>
          <w:sz w:val="24"/>
        </w:rPr>
        <w:t>S2-2</w:t>
      </w:r>
      <w:r>
        <w:rPr>
          <w:rFonts w:hAnsi="宋体" w:hint="eastAsia"/>
          <w:kern w:val="0"/>
          <w:sz w:val="24"/>
        </w:rPr>
        <w:t>：使用</w:t>
      </w:r>
      <w:r>
        <w:rPr>
          <w:rFonts w:hAnsi="宋体" w:hint="eastAsia"/>
          <w:kern w:val="0"/>
          <w:sz w:val="24"/>
        </w:rPr>
        <w:t>GBDT</w:t>
      </w:r>
      <w:r>
        <w:rPr>
          <w:rFonts w:hAnsi="宋体" w:hint="eastAsia"/>
          <w:kern w:val="0"/>
          <w:sz w:val="24"/>
        </w:rPr>
        <w:t>算法作为</w:t>
      </w:r>
      <w:proofErr w:type="gramStart"/>
      <w:r>
        <w:rPr>
          <w:rFonts w:hAnsi="宋体" w:hint="eastAsia"/>
          <w:kern w:val="0"/>
          <w:sz w:val="24"/>
        </w:rPr>
        <w:t>基学习器</w:t>
      </w:r>
      <w:proofErr w:type="gramEnd"/>
      <w:r>
        <w:rPr>
          <w:rFonts w:hAnsi="宋体" w:hint="eastAsia"/>
          <w:kern w:val="0"/>
          <w:sz w:val="24"/>
        </w:rPr>
        <w:t>，构建一个纵向联邦模型，</w:t>
      </w:r>
      <w:r>
        <w:rPr>
          <w:rFonts w:hAnsi="Cambria Math" w:hint="eastAsia"/>
          <w:sz w:val="24"/>
          <w:szCs w:val="18"/>
        </w:rPr>
        <w:t>通过</w:t>
      </w:r>
      <w:r>
        <w:rPr>
          <w:rFonts w:hAnsi="Cambria Math" w:hint="eastAsia"/>
          <w:sz w:val="24"/>
          <w:szCs w:val="18"/>
        </w:rPr>
        <w:t>T</w:t>
      </w:r>
      <w:r>
        <w:rPr>
          <w:rFonts w:hAnsi="Cambria Math" w:hint="eastAsia"/>
          <w:sz w:val="24"/>
          <w:szCs w:val="18"/>
        </w:rPr>
        <w:t>颗决策树</w:t>
      </w:r>
      <m:oMath>
        <m:sSubSup>
          <m:sSubSupPr>
            <m:ctrlPr>
              <w:rPr>
                <w:rFonts w:ascii="Cambria Math" w:hAnsi="Cambria Math" w:hint="eastAsia"/>
                <w:sz w:val="24"/>
                <w:szCs w:val="18"/>
              </w:rPr>
            </m:ctrlPr>
          </m:sSubSupPr>
          <m:e>
            <m:r>
              <w:rPr>
                <w:rFonts w:ascii="Cambria Math" w:hAnsi="Cambria Math"/>
                <w:kern w:val="0"/>
                <w:sz w:val="24"/>
              </w:rPr>
              <m:t>f</m:t>
            </m:r>
          </m:e>
          <m:sub>
            <m:r>
              <w:rPr>
                <w:rFonts w:ascii="Cambria Math" w:hAnsi="Cambria Math"/>
                <w:kern w:val="0"/>
                <w:sz w:val="24"/>
              </w:rPr>
              <m:t>t</m:t>
            </m:r>
          </m:sub>
          <m:sup>
            <m:r>
              <w:rPr>
                <w:rFonts w:ascii="Cambria Math" w:hAnsi="Cambria Math"/>
                <w:sz w:val="24"/>
                <w:szCs w:val="18"/>
              </w:rPr>
              <m:t>m</m:t>
            </m:r>
          </m:sup>
        </m:sSubSup>
      </m:oMath>
      <w:r>
        <w:rPr>
          <w:rFonts w:hAnsi="Cambria Math" w:hint="eastAsia"/>
          <w:kern w:val="0"/>
          <w:sz w:val="24"/>
        </w:rPr>
        <w:t>的集成对</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train</m:t>
            </m:r>
          </m:sub>
          <m:sup>
            <m:r>
              <w:rPr>
                <w:rFonts w:ascii="Cambria Math" w:hAnsi="Cambria Math"/>
                <w:kern w:val="0"/>
                <w:sz w:val="24"/>
              </w:rPr>
              <m:t>m</m:t>
            </m:r>
          </m:sup>
        </m:sSubSup>
      </m:oMath>
      <w:r>
        <w:rPr>
          <w:rFonts w:hAnsi="Cambria Math" w:hint="eastAsia"/>
          <w:kern w:val="0"/>
          <w:sz w:val="24"/>
        </w:rPr>
        <w:t>进行训练，对输入数据</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train</m:t>
            </m:r>
          </m:sub>
          <m:sup>
            <m:r>
              <w:rPr>
                <w:rFonts w:ascii="Cambria Math" w:hAnsi="Cambria Math"/>
                <w:kern w:val="0"/>
                <w:sz w:val="24"/>
              </w:rPr>
              <m:t>m</m:t>
            </m:r>
          </m:sup>
        </m:sSubSup>
      </m:oMath>
      <w:r>
        <w:rPr>
          <w:rFonts w:hAnsi="Cambria Math" w:hint="eastAsia"/>
          <w:kern w:val="0"/>
          <w:sz w:val="24"/>
        </w:rPr>
        <w:t>中每个样本</w:t>
      </w:r>
      <m:oMath>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oMath>
      <w:r>
        <w:rPr>
          <w:rFonts w:hAnsi="Cambria Math" w:hint="eastAsia"/>
          <w:iCs/>
          <w:sz w:val="24"/>
        </w:rPr>
        <w:t>来预测其第</w:t>
      </w:r>
      <w:r>
        <w:rPr>
          <w:rFonts w:hAnsi="Cambria Math" w:hint="eastAsia"/>
          <w:iCs/>
          <w:sz w:val="24"/>
        </w:rPr>
        <w:t>m</w:t>
      </w:r>
      <w:r>
        <w:rPr>
          <w:rFonts w:hAnsi="Cambria Math" w:hint="eastAsia"/>
          <w:iCs/>
          <w:sz w:val="24"/>
        </w:rPr>
        <w:t>轮输出</w:t>
      </w:r>
      <w:r>
        <w:rPr>
          <w:rFonts w:hAnsi="Cambria Math" w:hint="eastAsia"/>
          <w:iCs/>
          <w:sz w:val="24"/>
        </w:rPr>
        <w:t xml:space="preserve"> </w:t>
      </w:r>
      <m:oMath>
        <m:sSup>
          <m:sSupPr>
            <m:ctrlPr>
              <w:rPr>
                <w:rFonts w:ascii="Cambria Math" w:hAnsi="Cambria Math" w:hint="eastAsia"/>
                <w:kern w:val="0"/>
                <w:sz w:val="24"/>
              </w:rPr>
            </m:ctrlPr>
          </m:s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p>
            <m:r>
              <w:rPr>
                <w:rFonts w:ascii="Cambria Math" w:hAnsi="Cambria Math"/>
                <w:kern w:val="0"/>
                <w:sz w:val="24"/>
              </w:rPr>
              <m:t>m</m:t>
            </m:r>
          </m:sup>
        </m:sSup>
        <m:r>
          <m:rPr>
            <m:sty m:val="p"/>
          </m:rPr>
          <w:rPr>
            <w:rFonts w:ascii="Cambria Math" w:hAnsi="Cambria Math"/>
            <w:kern w:val="0"/>
            <w:sz w:val="24"/>
          </w:rPr>
          <m:t>=</m:t>
        </m:r>
        <m:nary>
          <m:naryPr>
            <m:chr m:val="∑"/>
            <m:limLoc m:val="undOvr"/>
            <m:ctrlPr>
              <w:rPr>
                <w:rFonts w:ascii="Cambria Math" w:hAnsi="Cambria Math"/>
                <w:kern w:val="0"/>
                <w:sz w:val="24"/>
              </w:rPr>
            </m:ctrlPr>
          </m:naryPr>
          <m:sub>
            <m:r>
              <w:rPr>
                <w:rFonts w:ascii="Cambria Math" w:hAnsi="Cambria Math"/>
                <w:kern w:val="0"/>
                <w:sz w:val="24"/>
              </w:rPr>
              <m:t>t</m:t>
            </m:r>
            <m:r>
              <m:rPr>
                <m:sty m:val="p"/>
              </m:rPr>
              <w:rPr>
                <w:rFonts w:ascii="Cambria Math" w:hAnsi="Cambria Math"/>
                <w:kern w:val="0"/>
                <w:sz w:val="24"/>
              </w:rPr>
              <m:t>=1</m:t>
            </m:r>
          </m:sub>
          <m:sup>
            <m:r>
              <m:rPr>
                <m:sty m:val="p"/>
              </m:rPr>
              <w:rPr>
                <w:rFonts w:ascii="Cambria Math" w:hAnsi="Cambria Math"/>
                <w:kern w:val="0"/>
                <w:sz w:val="24"/>
              </w:rPr>
              <m:t>T</m:t>
            </m:r>
          </m:sup>
          <m:e>
            <m:sSubSup>
              <m:sSubSupPr>
                <m:ctrlPr>
                  <w:rPr>
                    <w:rFonts w:ascii="Cambria Math" w:hAnsi="Cambria Math" w:hint="eastAsia"/>
                    <w:sz w:val="24"/>
                    <w:szCs w:val="18"/>
                  </w:rPr>
                </m:ctrlPr>
              </m:sSubSupPr>
              <m:e>
                <m:r>
                  <w:rPr>
                    <w:rFonts w:ascii="Cambria Math" w:hAnsi="Cambria Math"/>
                    <w:kern w:val="0"/>
                    <w:sz w:val="24"/>
                  </w:rPr>
                  <m:t>f</m:t>
                </m:r>
              </m:e>
              <m:sub>
                <m:r>
                  <w:rPr>
                    <w:rFonts w:ascii="Cambria Math" w:hAnsi="Cambria Math"/>
                    <w:kern w:val="0"/>
                    <w:sz w:val="24"/>
                  </w:rPr>
                  <m:t>t</m:t>
                </m:r>
              </m:sub>
              <m:sup>
                <m:r>
                  <w:rPr>
                    <w:rFonts w:ascii="Cambria Math" w:hAnsi="Cambria Math"/>
                    <w:sz w:val="24"/>
                    <w:szCs w:val="18"/>
                  </w:rPr>
                  <m:t>m</m:t>
                </m:r>
              </m:sup>
            </m:sSubSup>
          </m:e>
        </m:nary>
        <m:d>
          <m:dPr>
            <m:ctrlPr>
              <w:rPr>
                <w:rFonts w:ascii="Cambria Math" w:hAnsi="Cambria Math"/>
                <w:kern w:val="0"/>
                <w:sz w:val="24"/>
              </w:rPr>
            </m:ctrlPr>
          </m:dPr>
          <m:e>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e>
        </m:d>
      </m:oMath>
      <w:r>
        <w:rPr>
          <w:rFonts w:hAnsi="Cambria Math" w:hint="eastAsia"/>
          <w:kern w:val="0"/>
          <w:sz w:val="24"/>
        </w:rPr>
        <w:t>，其中</w:t>
      </w:r>
      <w:r>
        <w:rPr>
          <w:rFonts w:hAnsi="Cambria Math" w:hint="eastAsia"/>
          <w:kern w:val="0"/>
          <w:sz w:val="24"/>
        </w:rPr>
        <w:t>T</w:t>
      </w:r>
      <w:r>
        <w:rPr>
          <w:rFonts w:hAnsi="Cambria Math" w:hint="eastAsia"/>
          <w:kern w:val="0"/>
          <w:sz w:val="24"/>
        </w:rPr>
        <w:t>表示第</w:t>
      </w:r>
      <w:r>
        <w:rPr>
          <w:rFonts w:hAnsi="Cambria Math" w:hint="eastAsia"/>
          <w:kern w:val="0"/>
          <w:sz w:val="24"/>
        </w:rPr>
        <w:t>m</w:t>
      </w:r>
      <w:r>
        <w:rPr>
          <w:rFonts w:hAnsi="Cambria Math" w:hint="eastAsia"/>
          <w:kern w:val="0"/>
          <w:sz w:val="24"/>
        </w:rPr>
        <w:t>轮的决策树的总数，</w:t>
      </w:r>
      <m:oMath>
        <m:sSubSup>
          <m:sSubSupPr>
            <m:ctrlPr>
              <w:rPr>
                <w:rFonts w:ascii="Cambria Math" w:hAnsi="Cambria Math" w:hint="eastAsia"/>
                <w:sz w:val="24"/>
                <w:szCs w:val="18"/>
              </w:rPr>
            </m:ctrlPr>
          </m:sSubSupPr>
          <m:e>
            <m:r>
              <w:rPr>
                <w:rFonts w:ascii="Cambria Math" w:hAnsi="Cambria Math"/>
                <w:kern w:val="0"/>
                <w:sz w:val="24"/>
              </w:rPr>
              <m:t>f</m:t>
            </m:r>
          </m:e>
          <m:sub>
            <m:r>
              <w:rPr>
                <w:rFonts w:ascii="Cambria Math" w:hAnsi="Cambria Math"/>
                <w:kern w:val="0"/>
                <w:sz w:val="24"/>
              </w:rPr>
              <m:t>t</m:t>
            </m:r>
          </m:sub>
          <m:sup>
            <m:r>
              <w:rPr>
                <w:rFonts w:ascii="Cambria Math" w:hAnsi="Cambria Math"/>
                <w:sz w:val="24"/>
                <w:szCs w:val="18"/>
              </w:rPr>
              <m:t>m</m:t>
            </m:r>
          </m:sup>
        </m:sSubSup>
        <m:d>
          <m:dPr>
            <m:ctrlPr>
              <w:rPr>
                <w:rFonts w:ascii="Cambria Math" w:hAnsi="Cambria Math"/>
                <w:kern w:val="0"/>
                <w:sz w:val="24"/>
              </w:rPr>
            </m:ctrlPr>
          </m:dPr>
          <m:e>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e>
        </m:d>
      </m:oMath>
      <w:r>
        <w:rPr>
          <w:rFonts w:hAnsi="Cambria Math" w:hint="eastAsia"/>
          <w:kern w:val="0"/>
          <w:sz w:val="24"/>
        </w:rPr>
        <w:t>表示第</w:t>
      </w:r>
      <w:r>
        <w:rPr>
          <w:rFonts w:hAnsi="Cambria Math" w:hint="eastAsia"/>
          <w:kern w:val="0"/>
          <w:sz w:val="24"/>
        </w:rPr>
        <w:t>m</w:t>
      </w:r>
      <w:proofErr w:type="gramStart"/>
      <w:r>
        <w:rPr>
          <w:rFonts w:hAnsi="Cambria Math" w:hint="eastAsia"/>
          <w:kern w:val="0"/>
          <w:sz w:val="24"/>
        </w:rPr>
        <w:t>轮第</w:t>
      </w:r>
      <w:proofErr w:type="gramEnd"/>
      <m:oMath>
        <m:r>
          <w:rPr>
            <w:rFonts w:ascii="Cambria Math" w:hAnsi="Cambria Math"/>
            <w:kern w:val="0"/>
            <w:sz w:val="24"/>
          </w:rPr>
          <m:t>t</m:t>
        </m:r>
      </m:oMath>
      <w:r>
        <w:rPr>
          <w:rFonts w:hAnsi="Cambria Math" w:hint="eastAsia"/>
          <w:kern w:val="0"/>
          <w:sz w:val="24"/>
        </w:rPr>
        <w:t>棵树的预测结果，</w:t>
      </w:r>
      <m:oMath>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oMath>
      <w:r>
        <w:rPr>
          <w:rFonts w:hAnsi="Cambria Math" w:hint="eastAsia"/>
          <w:kern w:val="0"/>
          <w:sz w:val="24"/>
        </w:rPr>
        <w:t>表示第</w:t>
      </w:r>
      <w:r>
        <w:rPr>
          <w:rFonts w:hAnsi="Cambria Math" w:hint="eastAsia"/>
          <w:kern w:val="0"/>
          <w:sz w:val="24"/>
        </w:rPr>
        <w:t>m</w:t>
      </w:r>
      <w:proofErr w:type="gramStart"/>
      <w:r>
        <w:rPr>
          <w:rFonts w:hAnsi="Cambria Math" w:hint="eastAsia"/>
          <w:kern w:val="0"/>
          <w:sz w:val="24"/>
        </w:rPr>
        <w:t>轮第</w:t>
      </w:r>
      <w:proofErr w:type="spellStart"/>
      <w:proofErr w:type="gramEnd"/>
      <w:r>
        <w:rPr>
          <w:rFonts w:hAnsi="Cambria Math" w:hint="eastAsia"/>
          <w:kern w:val="0"/>
          <w:sz w:val="24"/>
        </w:rPr>
        <w:t>i</w:t>
      </w:r>
      <w:proofErr w:type="spellEnd"/>
      <w:proofErr w:type="gramStart"/>
      <w:r>
        <w:rPr>
          <w:rFonts w:hAnsi="Cambria Math" w:hint="eastAsia"/>
          <w:kern w:val="0"/>
          <w:sz w:val="24"/>
        </w:rPr>
        <w:t>个</w:t>
      </w:r>
      <w:proofErr w:type="gramEnd"/>
      <w:r>
        <w:rPr>
          <w:rFonts w:hAnsi="Cambria Math" w:hint="eastAsia"/>
          <w:kern w:val="0"/>
          <w:sz w:val="24"/>
        </w:rPr>
        <w:t>样本特征向量，</w:t>
      </w:r>
      <m:oMath>
        <m:r>
          <m:rPr>
            <m:sty m:val="p"/>
          </m:rPr>
          <w:rPr>
            <w:rFonts w:ascii="Cambria Math" w:hAnsi="Cambria Math"/>
            <w:kern w:val="0"/>
            <w:sz w:val="24"/>
          </w:rPr>
          <m:t>i=1,2,...,2</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rPr>
        <w:t>。根据预测输出</w:t>
      </w:r>
      <m:oMath>
        <m:sSup>
          <m:sSupPr>
            <m:ctrlPr>
              <w:rPr>
                <w:rFonts w:ascii="Cambria Math" w:hAnsi="Cambria Math" w:hint="eastAsia"/>
                <w:kern w:val="0"/>
                <w:sz w:val="24"/>
              </w:rPr>
            </m:ctrlPr>
          </m:s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p>
            <m:r>
              <w:rPr>
                <w:rFonts w:ascii="Cambria Math" w:hAnsi="Cambria Math"/>
                <w:kern w:val="0"/>
                <w:sz w:val="24"/>
              </w:rPr>
              <m:t>m</m:t>
            </m:r>
          </m:sup>
        </m:sSup>
      </m:oMath>
      <w:r>
        <w:rPr>
          <w:rFonts w:hAnsi="Cambria Math" w:hint="eastAsia"/>
          <w:kern w:val="0"/>
          <w:sz w:val="24"/>
        </w:rPr>
        <w:t>和真实标签</w:t>
      </w:r>
      <m:oMath>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oMath>
      <w:r>
        <w:rPr>
          <w:rFonts w:hAnsi="Cambria Math" w:hint="eastAsia"/>
          <w:iCs/>
          <w:sz w:val="24"/>
        </w:rPr>
        <w:t>之间的损失函数的梯度值，建立梯度</w:t>
      </w:r>
      <w:r>
        <w:rPr>
          <w:rFonts w:hAnsi="Cambria Math" w:hint="eastAsia"/>
          <w:kern w:val="0"/>
          <w:sz w:val="24"/>
        </w:rPr>
        <w:t>（一阶与二阶导数</w:t>
      </w:r>
      <w:r>
        <w:rPr>
          <w:rFonts w:hAnsi="Cambria Math" w:hint="eastAsia"/>
          <w:iCs/>
          <w:sz w:val="24"/>
        </w:rPr>
        <w:t>）直方图，联合双方所有特征的梯度直方图找到当前节点的全局最佳分割从而构造出最优决策树。</w:t>
      </w:r>
    </w:p>
    <w:p w14:paraId="390DF431"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首先，初始化第</w:t>
      </w:r>
      <w:r>
        <w:rPr>
          <w:rFonts w:hAnsi="Cambria Math" w:hint="eastAsia"/>
          <w:kern w:val="0"/>
          <w:sz w:val="24"/>
        </w:rPr>
        <w:t>m</w:t>
      </w:r>
      <w:proofErr w:type="gramStart"/>
      <w:r>
        <w:rPr>
          <w:rFonts w:hAnsi="Cambria Math" w:hint="eastAsia"/>
          <w:kern w:val="0"/>
          <w:sz w:val="24"/>
        </w:rPr>
        <w:t>轮每个</w:t>
      </w:r>
      <w:proofErr w:type="gramEnd"/>
      <w:r>
        <w:rPr>
          <w:rFonts w:hAnsi="Cambria Math" w:hint="eastAsia"/>
          <w:kern w:val="0"/>
          <w:sz w:val="24"/>
        </w:rPr>
        <w:t>样本</w:t>
      </w:r>
      <m:oMath>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oMath>
      <w:r>
        <w:rPr>
          <w:rFonts w:hAnsi="Cambria Math" w:hint="eastAsia"/>
          <w:iCs/>
          <w:sz w:val="24"/>
        </w:rPr>
        <w:t>的</w:t>
      </w:r>
      <w:r>
        <w:rPr>
          <w:rFonts w:hAnsi="Cambria Math" w:hint="eastAsia"/>
          <w:kern w:val="0"/>
          <w:sz w:val="24"/>
        </w:rPr>
        <w:t>预测结果</w:t>
      </w:r>
      <m:oMath>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0</m:t>
                </m:r>
              </m:e>
            </m:d>
          </m:sub>
          <m:sup>
            <m:r>
              <w:rPr>
                <w:rFonts w:ascii="Cambria Math" w:hAnsi="Cambria Math"/>
                <w:kern w:val="0"/>
                <w:sz w:val="24"/>
              </w:rPr>
              <m:t>m</m:t>
            </m:r>
          </m:sup>
        </m:sSubSup>
      </m:oMath>
      <w:r>
        <w:rPr>
          <w:rFonts w:hAnsi="Cambria Math" w:hint="eastAsia"/>
          <w:kern w:val="0"/>
          <w:sz w:val="24"/>
        </w:rPr>
        <w:t>，</w:t>
      </w:r>
      <m:oMath>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0</m:t>
                </m:r>
              </m:e>
            </m:d>
          </m:sub>
          <m:sup>
            <m:r>
              <w:rPr>
                <w:rFonts w:ascii="Cambria Math" w:hAnsi="Cambria Math"/>
                <w:kern w:val="0"/>
                <w:sz w:val="24"/>
              </w:rPr>
              <m:t>m</m:t>
            </m:r>
          </m:sup>
        </m:sSubSup>
      </m:oMath>
      <w:r>
        <w:rPr>
          <w:rFonts w:hAnsi="Cambria Math" w:hint="eastAsia"/>
          <w:kern w:val="0"/>
          <w:sz w:val="24"/>
        </w:rPr>
        <w:t>为一个随机值，接着</w:t>
      </w:r>
      <w:r>
        <w:rPr>
          <w:rFonts w:hAnsi="宋体" w:hint="eastAsia"/>
          <w:kern w:val="0"/>
          <w:sz w:val="24"/>
        </w:rPr>
        <w:t>第</w:t>
      </w:r>
      <w:r>
        <w:rPr>
          <w:rFonts w:hAnsi="宋体" w:hint="eastAsia"/>
          <w:kern w:val="0"/>
          <w:sz w:val="24"/>
        </w:rPr>
        <w:t>m</w:t>
      </w:r>
      <w:proofErr w:type="gramStart"/>
      <w:r>
        <w:rPr>
          <w:rFonts w:hAnsi="宋体" w:hint="eastAsia"/>
          <w:kern w:val="0"/>
          <w:sz w:val="24"/>
        </w:rPr>
        <w:t>轮第</w:t>
      </w:r>
      <w:r>
        <w:rPr>
          <w:rFonts w:hAnsi="宋体" w:hint="eastAsia"/>
          <w:kern w:val="0"/>
          <w:sz w:val="24"/>
        </w:rPr>
        <w:t>t</w:t>
      </w:r>
      <w:r>
        <w:rPr>
          <w:rFonts w:hAnsi="宋体" w:hint="eastAsia"/>
          <w:kern w:val="0"/>
          <w:sz w:val="24"/>
        </w:rPr>
        <w:t>颗树</w:t>
      </w:r>
      <w:proofErr w:type="gramEnd"/>
      <w:r>
        <w:rPr>
          <w:rFonts w:hAnsi="宋体" w:hint="eastAsia"/>
          <w:kern w:val="0"/>
          <w:sz w:val="24"/>
        </w:rPr>
        <w:t>的联邦训练具体流程如下：</w:t>
      </w:r>
    </w:p>
    <w:p w14:paraId="675DC394"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S2-2-1</w:t>
      </w:r>
      <w:r>
        <w:rPr>
          <w:rFonts w:hAnsi="Cambria Math" w:hint="eastAsia"/>
          <w:kern w:val="0"/>
          <w:sz w:val="24"/>
        </w:rPr>
        <w:t>：</w:t>
      </w:r>
      <w:r>
        <w:rPr>
          <w:rFonts w:hAnsi="宋体" w:hint="eastAsia"/>
          <w:kern w:val="0"/>
          <w:sz w:val="24"/>
        </w:rPr>
        <w:t>从</w:t>
      </w:r>
      <w:r>
        <w:rPr>
          <w:rFonts w:hAnsi="宋体" w:hint="eastAsia"/>
          <w:kern w:val="0"/>
          <w:sz w:val="24"/>
        </w:rPr>
        <w:t>B</w:t>
      </w:r>
      <w:r>
        <w:rPr>
          <w:rFonts w:hAnsi="宋体" w:hint="eastAsia"/>
          <w:kern w:val="0"/>
          <w:sz w:val="24"/>
        </w:rPr>
        <w:t>方开始，首先对</w:t>
      </w:r>
      <w:r>
        <w:rPr>
          <w:rFonts w:hAnsi="宋体" w:hint="eastAsia"/>
          <w:kern w:val="0"/>
          <w:sz w:val="24"/>
        </w:rPr>
        <w:t>B</w:t>
      </w:r>
      <w:r>
        <w:rPr>
          <w:rFonts w:hAnsi="宋体" w:hint="eastAsia"/>
          <w:kern w:val="0"/>
          <w:sz w:val="24"/>
        </w:rPr>
        <w:t>方的每个样本</w:t>
      </w:r>
      <m:oMath>
        <m:sSubSup>
          <m:sSubSupPr>
            <m:ctrlPr>
              <w:rPr>
                <w:rFonts w:ascii="Cambria Math" w:hAnsi="Cambria Math"/>
                <w:i/>
                <w:kern w:val="0"/>
                <w:sz w:val="24"/>
              </w:rPr>
            </m:ctrlPr>
          </m:sSubSupPr>
          <m:e>
            <m:r>
              <w:rPr>
                <w:rFonts w:ascii="Cambria Math" w:hAnsi="Cambria Math"/>
                <w:kern w:val="0"/>
                <w:sz w:val="24"/>
              </w:rPr>
              <m:t>xtr</m:t>
            </m:r>
          </m:e>
          <m:sub>
            <m:r>
              <w:rPr>
                <w:rFonts w:ascii="Cambria Math" w:hAnsi="Cambria Math"/>
                <w:kern w:val="0"/>
                <w:sz w:val="24"/>
              </w:rPr>
              <m:t>i</m:t>
            </m:r>
          </m:sub>
          <m:sup>
            <m:r>
              <w:rPr>
                <w:rFonts w:ascii="Cambria Math" w:hAnsi="Cambria Math"/>
                <w:kern w:val="0"/>
                <w:sz w:val="24"/>
              </w:rPr>
              <m:t>m,B</m:t>
            </m:r>
          </m:sup>
        </m:sSubSup>
      </m:oMath>
      <w:r>
        <w:rPr>
          <w:rFonts w:hAnsi="宋体" w:hint="eastAsia"/>
          <w:kern w:val="0"/>
          <w:sz w:val="24"/>
        </w:rPr>
        <w:t>计算第</w:t>
      </w:r>
      <w:r>
        <w:rPr>
          <w:rFonts w:hAnsi="宋体" w:hint="eastAsia"/>
          <w:kern w:val="0"/>
          <w:sz w:val="24"/>
        </w:rPr>
        <w:t>m</w:t>
      </w:r>
      <w:r>
        <w:rPr>
          <w:rFonts w:hAnsi="宋体" w:hint="eastAsia"/>
          <w:kern w:val="0"/>
          <w:sz w:val="24"/>
        </w:rPr>
        <w:t>轮模型损失函数的一阶梯度</w:t>
      </w:r>
      <m:oMath>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m:t>
            </m:r>
          </m:e>
          <m:sub>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sub>
        </m:sSub>
        <m:r>
          <w:rPr>
            <w:rFonts w:ascii="Cambria Math" w:hAnsi="Cambria Math"/>
            <w:kern w:val="0"/>
            <w:sz w:val="24"/>
          </w:rPr>
          <m:t>L</m:t>
        </m:r>
        <m:d>
          <m:dPr>
            <m:ctrlPr>
              <w:rPr>
                <w:rFonts w:ascii="Cambria Math" w:hAnsi="Cambria Math"/>
                <w:i/>
                <w:kern w:val="0"/>
                <w:sz w:val="24"/>
              </w:rPr>
            </m:ctrlPr>
          </m:dPr>
          <m:e>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r>
              <w:rPr>
                <w:rFonts w:ascii="Cambria Math" w:hAnsi="Cambria Math"/>
                <w:kern w:val="0"/>
                <w:sz w:val="24"/>
              </w:rPr>
              <m:t>,</m:t>
            </m:r>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e>
        </m:d>
      </m:oMath>
      <w:r>
        <w:rPr>
          <w:rFonts w:hAnsi="宋体" w:hint="eastAsia"/>
          <w:kern w:val="0"/>
          <w:sz w:val="24"/>
        </w:rPr>
        <w:t>和二阶梯度</w:t>
      </w:r>
      <m:oMath>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m:t>
            </m:r>
          </m:e>
          <m:sub>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sub>
          <m:sup>
            <m:r>
              <w:rPr>
                <w:rFonts w:ascii="Cambria Math" w:hAnsi="Cambria Math"/>
                <w:kern w:val="0"/>
                <w:sz w:val="24"/>
              </w:rPr>
              <m:t>2</m:t>
            </m:r>
          </m:sup>
        </m:sSubSup>
        <m:r>
          <w:rPr>
            <w:rFonts w:ascii="Cambria Math" w:hAnsi="Cambria Math"/>
            <w:kern w:val="0"/>
            <w:sz w:val="24"/>
          </w:rPr>
          <m:t>L</m:t>
        </m:r>
        <m:d>
          <m:dPr>
            <m:ctrlPr>
              <w:rPr>
                <w:rFonts w:ascii="Cambria Math" w:hAnsi="Cambria Math"/>
                <w:i/>
                <w:kern w:val="0"/>
                <w:sz w:val="24"/>
              </w:rPr>
            </m:ctrlPr>
          </m:dPr>
          <m:e>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r>
              <w:rPr>
                <w:rFonts w:ascii="Cambria Math" w:hAnsi="Cambria Math"/>
                <w:kern w:val="0"/>
                <w:sz w:val="24"/>
              </w:rPr>
              <m:t>,</m:t>
            </m:r>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e>
        </m:d>
      </m:oMath>
      <w:r>
        <w:rPr>
          <w:rFonts w:hAnsi="Cambria Math" w:hint="eastAsia"/>
          <w:kern w:val="0"/>
          <w:sz w:val="24"/>
        </w:rPr>
        <w:t>，</w:t>
      </w:r>
      <w:r>
        <w:rPr>
          <w:rFonts w:hAnsi="Cambria Math"/>
          <w:iCs/>
          <w:kern w:val="0"/>
          <w:sz w:val="24"/>
        </w:rPr>
        <w:t>其中</w:t>
      </w:r>
      <m:oMath>
        <m:r>
          <w:rPr>
            <w:rFonts w:ascii="Cambria Math" w:hAnsi="Cambria Math"/>
            <w:kern w:val="0"/>
            <w:sz w:val="24"/>
          </w:rPr>
          <m:t>i=1,2,...,2</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iCs/>
          <w:kern w:val="0"/>
          <w:sz w:val="24"/>
        </w:rPr>
        <w:t>，</w:t>
      </w:r>
      <m:oMath>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oMath>
      <w:r>
        <w:rPr>
          <w:rFonts w:hAnsi="Cambria Math" w:hint="eastAsia"/>
          <w:kern w:val="0"/>
          <w:sz w:val="24"/>
        </w:rPr>
        <w:t>表示</w:t>
      </w:r>
      <w:r>
        <w:rPr>
          <w:rFonts w:hAnsi="Cambria Math" w:hint="eastAsia"/>
          <w:iCs/>
          <w:kern w:val="0"/>
          <w:sz w:val="24"/>
        </w:rPr>
        <w:t>第</w:t>
      </w:r>
      <w:r>
        <w:rPr>
          <w:rFonts w:hAnsi="Cambria Math" w:hint="eastAsia"/>
          <w:iCs/>
          <w:kern w:val="0"/>
          <w:sz w:val="24"/>
        </w:rPr>
        <w:t>m</w:t>
      </w:r>
      <w:r>
        <w:rPr>
          <w:rFonts w:hAnsi="Cambria Math" w:hint="eastAsia"/>
          <w:iCs/>
          <w:kern w:val="0"/>
          <w:sz w:val="24"/>
        </w:rPr>
        <w:t>轮</w:t>
      </w:r>
      <w:r>
        <w:rPr>
          <w:rFonts w:hAnsi="Cambria Math"/>
          <w:iCs/>
          <w:kern w:val="0"/>
          <w:sz w:val="24"/>
        </w:rPr>
        <w:t>由前</w:t>
      </w:r>
      <m:oMath>
        <m:r>
          <w:rPr>
            <w:rFonts w:ascii="Cambria Math" w:hAnsi="Cambria Math"/>
            <w:kern w:val="0"/>
            <w:sz w:val="24"/>
          </w:rPr>
          <m:t>t-1</m:t>
        </m:r>
      </m:oMath>
      <w:r>
        <w:rPr>
          <w:rFonts w:hAnsi="Cambria Math"/>
          <w:iCs/>
          <w:kern w:val="0"/>
          <w:sz w:val="24"/>
        </w:rPr>
        <w:t>棵树聚合的</w:t>
      </w:r>
      <w:r>
        <w:rPr>
          <w:rFonts w:hAnsi="Cambria Math" w:hint="eastAsia"/>
          <w:iCs/>
          <w:kern w:val="0"/>
          <w:sz w:val="24"/>
        </w:rPr>
        <w:t>对样本</w:t>
      </w:r>
      <m:oMath>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oMath>
      <w:r>
        <w:rPr>
          <w:rFonts w:hAnsi="Cambria Math" w:hint="eastAsia"/>
          <w:iCs/>
          <w:sz w:val="24"/>
        </w:rPr>
        <w:t>的</w:t>
      </w:r>
      <w:r>
        <w:rPr>
          <w:rFonts w:hAnsi="Cambria Math"/>
          <w:iCs/>
          <w:kern w:val="0"/>
          <w:sz w:val="24"/>
        </w:rPr>
        <w:t>预测结果，</w:t>
      </w:r>
      <m:oMath>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oMath>
      <w:r>
        <w:rPr>
          <w:rFonts w:hAnsi="Cambria Math" w:hint="eastAsia"/>
          <w:kern w:val="0"/>
          <w:sz w:val="24"/>
        </w:rPr>
        <w:t>表示第</w:t>
      </w:r>
      <w:r>
        <w:rPr>
          <w:rFonts w:hAnsi="Cambria Math" w:hint="eastAsia"/>
          <w:kern w:val="0"/>
          <w:sz w:val="24"/>
        </w:rPr>
        <w:t>m</w:t>
      </w:r>
      <w:proofErr w:type="gramStart"/>
      <w:r>
        <w:rPr>
          <w:rFonts w:hAnsi="Cambria Math" w:hint="eastAsia"/>
          <w:kern w:val="0"/>
          <w:sz w:val="24"/>
        </w:rPr>
        <w:t>轮第</w:t>
      </w:r>
      <w:proofErr w:type="spellStart"/>
      <w:proofErr w:type="gramEnd"/>
      <w:r>
        <w:rPr>
          <w:rFonts w:hAnsi="Cambria Math" w:hint="eastAsia"/>
          <w:kern w:val="0"/>
          <w:sz w:val="24"/>
        </w:rPr>
        <w:t>i</w:t>
      </w:r>
      <w:proofErr w:type="spellEnd"/>
      <w:proofErr w:type="gramStart"/>
      <w:r>
        <w:rPr>
          <w:rFonts w:hAnsi="Cambria Math" w:hint="eastAsia"/>
          <w:kern w:val="0"/>
          <w:sz w:val="24"/>
        </w:rPr>
        <w:t>个</w:t>
      </w:r>
      <w:proofErr w:type="gramEnd"/>
      <w:r>
        <w:rPr>
          <w:rFonts w:hAnsi="Cambria Math" w:hint="eastAsia"/>
          <w:kern w:val="0"/>
          <w:sz w:val="24"/>
        </w:rPr>
        <w:t>样本的真实标签</w:t>
      </w:r>
      <w:r>
        <w:rPr>
          <w:rFonts w:hAnsi="Cambria Math"/>
          <w:iCs/>
          <w:kern w:val="0"/>
          <w:sz w:val="24"/>
        </w:rPr>
        <w:t>，</w:t>
      </w:r>
      <m:oMath>
        <m:r>
          <w:rPr>
            <w:rFonts w:ascii="Cambria Math" w:hAnsi="Cambria Math"/>
            <w:kern w:val="0"/>
            <w:sz w:val="24"/>
          </w:rPr>
          <m:t>L</m:t>
        </m:r>
        <m:d>
          <m:dPr>
            <m:ctrlPr>
              <w:rPr>
                <w:rFonts w:ascii="Cambria Math" w:hAnsi="Cambria Math"/>
                <w:i/>
                <w:kern w:val="0"/>
                <w:sz w:val="24"/>
              </w:rPr>
            </m:ctrlPr>
          </m:dPr>
          <m:e>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r>
              <w:rPr>
                <w:rFonts w:ascii="Cambria Math" w:hAnsi="Cambria Math"/>
                <w:kern w:val="0"/>
                <w:sz w:val="24"/>
              </w:rPr>
              <m:t>,</m:t>
            </m:r>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e>
        </m:d>
      </m:oMath>
      <w:r>
        <w:rPr>
          <w:rFonts w:hAnsi="Cambria Math"/>
          <w:iCs/>
          <w:kern w:val="0"/>
          <w:sz w:val="24"/>
        </w:rPr>
        <w:t>是损失函数。</w:t>
      </w:r>
      <w:r>
        <w:rPr>
          <w:rFonts w:hAnsi="Cambria Math" w:hint="eastAsia"/>
          <w:kern w:val="0"/>
          <w:sz w:val="24"/>
        </w:rPr>
        <w:t>使用加法同态加密对</w:t>
      </w:r>
      <m:oMath>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oMath>
      <w:r>
        <w:rPr>
          <w:rFonts w:hAnsi="Cambria Math" w:hint="eastAsia"/>
          <w:kern w:val="0"/>
          <w:sz w:val="24"/>
        </w:rPr>
        <w:t>和</w:t>
      </w:r>
      <m:oMath>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oMath>
      <w:r>
        <w:rPr>
          <w:rFonts w:hAnsi="Cambria Math" w:hint="eastAsia"/>
          <w:kern w:val="0"/>
          <w:sz w:val="24"/>
        </w:rPr>
        <w:t>进行加密，得到</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和</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w:t>
      </w:r>
      <w:r>
        <w:rPr>
          <w:rFonts w:hAnsi="Cambria Math" w:hint="eastAsia"/>
          <w:kern w:val="0"/>
          <w:sz w:val="24"/>
        </w:rPr>
        <w:t>B</w:t>
      </w:r>
      <w:r>
        <w:rPr>
          <w:rFonts w:hAnsi="Cambria Math" w:hint="eastAsia"/>
          <w:kern w:val="0"/>
          <w:sz w:val="24"/>
        </w:rPr>
        <w:t>方将</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和</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发送给</w:t>
      </w:r>
      <w:r>
        <w:rPr>
          <w:rFonts w:hAnsi="Cambria Math" w:hint="eastAsia"/>
          <w:kern w:val="0"/>
          <w:sz w:val="24"/>
        </w:rPr>
        <w:t>C</w:t>
      </w:r>
      <w:r>
        <w:rPr>
          <w:rFonts w:hAnsi="Cambria Math" w:hint="eastAsia"/>
          <w:kern w:val="0"/>
          <w:sz w:val="24"/>
        </w:rPr>
        <w:t>方。</w:t>
      </w:r>
    </w:p>
    <w:p w14:paraId="1325056C"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S2-2-2</w:t>
      </w:r>
      <w:r>
        <w:rPr>
          <w:rFonts w:hAnsi="Cambria Math" w:hint="eastAsia"/>
          <w:kern w:val="0"/>
          <w:sz w:val="24"/>
        </w:rPr>
        <w:t>：对于</w:t>
      </w:r>
      <w:r>
        <w:rPr>
          <w:rFonts w:hAnsi="Cambria Math" w:hint="eastAsia"/>
          <w:kern w:val="0"/>
          <w:sz w:val="24"/>
        </w:rPr>
        <w:t>C</w:t>
      </w:r>
      <w:r>
        <w:rPr>
          <w:rFonts w:hAnsi="Cambria Math" w:hint="eastAsia"/>
          <w:kern w:val="0"/>
          <w:sz w:val="24"/>
        </w:rPr>
        <w:t>方，根据自己的特征数据建立第</w:t>
      </w:r>
      <w:r>
        <w:rPr>
          <w:rFonts w:hAnsi="Cambria Math" w:hint="eastAsia"/>
          <w:kern w:val="0"/>
          <w:sz w:val="24"/>
        </w:rPr>
        <w:t>m</w:t>
      </w:r>
      <w:r>
        <w:rPr>
          <w:rFonts w:hAnsi="Cambria Math" w:hint="eastAsia"/>
          <w:kern w:val="0"/>
          <w:sz w:val="24"/>
        </w:rPr>
        <w:t>轮梯度直方图，并且将加密后的梯度直方图发送给</w:t>
      </w:r>
      <w:r>
        <w:rPr>
          <w:rFonts w:hAnsi="Cambria Math" w:hint="eastAsia"/>
          <w:kern w:val="0"/>
          <w:sz w:val="24"/>
        </w:rPr>
        <w:t>B</w:t>
      </w:r>
      <w:r>
        <w:rPr>
          <w:rFonts w:hAnsi="Cambria Math" w:hint="eastAsia"/>
          <w:kern w:val="0"/>
          <w:sz w:val="24"/>
        </w:rPr>
        <w:t>方。具体流程如下：</w:t>
      </w:r>
    </w:p>
    <w:p w14:paraId="0E4DAEFE"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w:t>
      </w:r>
      <w:r>
        <w:rPr>
          <w:rFonts w:hAnsi="Cambria Math" w:hint="eastAsia"/>
          <w:kern w:val="0"/>
          <w:sz w:val="24"/>
        </w:rPr>
        <w:t>1</w:t>
      </w:r>
      <w:r>
        <w:rPr>
          <w:rFonts w:hAnsi="Cambria Math" w:hint="eastAsia"/>
          <w:kern w:val="0"/>
          <w:sz w:val="24"/>
        </w:rPr>
        <w:t>）对于当前第</w:t>
      </w:r>
      <w:r>
        <w:rPr>
          <w:rFonts w:hAnsi="Cambria Math" w:hint="eastAsia"/>
          <w:kern w:val="0"/>
          <w:sz w:val="24"/>
        </w:rPr>
        <w:t>m</w:t>
      </w:r>
      <w:r>
        <w:rPr>
          <w:rFonts w:hAnsi="Cambria Math" w:hint="eastAsia"/>
          <w:kern w:val="0"/>
          <w:sz w:val="24"/>
        </w:rPr>
        <w:t>轮样本</w:t>
      </w:r>
      <m:oMath>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oMath>
      <w:r>
        <w:rPr>
          <w:rFonts w:hAnsi="Cambria Math" w:hint="eastAsia"/>
          <w:kern w:val="0"/>
          <w:sz w:val="24"/>
        </w:rPr>
        <w:t>中所有</w:t>
      </w:r>
      <w:r>
        <w:rPr>
          <w:rFonts w:hAnsi="Cambria Math" w:hint="eastAsia"/>
          <w:kern w:val="0"/>
          <w:sz w:val="24"/>
        </w:rPr>
        <w:t>C</w:t>
      </w:r>
      <w:r>
        <w:rPr>
          <w:rFonts w:hAnsi="Cambria Math" w:hint="eastAsia"/>
          <w:kern w:val="0"/>
          <w:sz w:val="24"/>
        </w:rPr>
        <w:t>方特征，根据每个特征的特征值对所有样本进行排序，然后将排序后的样本</w:t>
      </w:r>
      <w:proofErr w:type="gramStart"/>
      <w:r>
        <w:rPr>
          <w:rFonts w:hAnsi="Cambria Math" w:hint="eastAsia"/>
          <w:kern w:val="0"/>
          <w:sz w:val="24"/>
        </w:rPr>
        <w:t>进行分桶划分</w:t>
      </w:r>
      <w:proofErr w:type="gramEnd"/>
      <w:r>
        <w:rPr>
          <w:rFonts w:hAnsi="Cambria Math" w:hint="eastAsia"/>
          <w:kern w:val="0"/>
          <w:sz w:val="24"/>
        </w:rPr>
        <w:t>到</w:t>
      </w:r>
      <w:r>
        <w:rPr>
          <w:rFonts w:hAnsi="Cambria Math" w:hint="eastAsia"/>
          <w:i/>
          <w:iCs/>
          <w:kern w:val="0"/>
          <w:sz w:val="24"/>
        </w:rPr>
        <w:t>q</w:t>
      </w:r>
      <w:proofErr w:type="gramStart"/>
      <w:r>
        <w:rPr>
          <w:rFonts w:hAnsi="Cambria Math" w:hint="eastAsia"/>
          <w:kern w:val="0"/>
          <w:sz w:val="24"/>
        </w:rPr>
        <w:t>个</w:t>
      </w:r>
      <w:proofErr w:type="gramEnd"/>
      <w:r>
        <w:rPr>
          <w:rFonts w:hAnsi="Cambria Math" w:hint="eastAsia"/>
          <w:kern w:val="0"/>
          <w:sz w:val="24"/>
        </w:rPr>
        <w:t>类别中，得到各个类别的相应特征阈值</w:t>
      </w:r>
      <m:oMath>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m:t>
            </m:r>
          </m:sub>
          <m:sup>
            <m:r>
              <w:rPr>
                <w:rFonts w:ascii="Cambria Math" w:hAnsi="Cambria Math"/>
                <w:kern w:val="0"/>
                <w:sz w:val="24"/>
              </w:rPr>
              <m:t>m</m:t>
            </m:r>
          </m:sup>
        </m:sSubSup>
        <m:r>
          <w:rPr>
            <w:rFonts w:ascii="Cambria Math" w:hAnsi="Cambria Math"/>
            <w:kern w:val="0"/>
            <w:sz w:val="24"/>
          </w:rPr>
          <m:t>∈</m:t>
        </m:r>
        <m:d>
          <m:dPr>
            <m:begChr m:val="{"/>
            <m:endChr m:val="}"/>
            <m:ctrlPr>
              <w:rPr>
                <w:rFonts w:ascii="Cambria Math" w:hAnsi="Cambria Math"/>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k,1</m:t>
                </m:r>
              </m:sub>
              <m:sup>
                <m:r>
                  <w:rPr>
                    <w:rFonts w:ascii="Cambria Math" w:hAnsi="Cambria Math"/>
                    <w:kern w:val="0"/>
                    <w:sz w:val="24"/>
                  </w:rPr>
                  <m:t>m</m:t>
                </m:r>
              </m:sup>
            </m:sSubSup>
            <m:r>
              <m:rPr>
                <m:sty m:val="p"/>
              </m:rPr>
              <w:rPr>
                <w:rFonts w:ascii="Cambria Math" w:hAnsi="Cambria Math"/>
                <w:kern w:val="0"/>
                <w:sz w:val="24"/>
              </w:rPr>
              <m:t>,</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k,2</m:t>
                </m:r>
              </m:sub>
              <m:sup>
                <m:r>
                  <w:rPr>
                    <w:rFonts w:ascii="Cambria Math" w:hAnsi="Cambria Math"/>
                    <w:kern w:val="0"/>
                    <w:sz w:val="24"/>
                  </w:rPr>
                  <m:t>m</m:t>
                </m:r>
              </m:sup>
            </m:sSubSup>
            <m:r>
              <m:rPr>
                <m:sty m:val="p"/>
              </m:rPr>
              <w:rPr>
                <w:rFonts w:ascii="Cambria Math" w:hAnsi="Cambria Math"/>
                <w:kern w:val="0"/>
                <w:sz w:val="24"/>
              </w:rPr>
              <m:t>,...,</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k,q</m:t>
                </m:r>
              </m:sub>
              <m:sup>
                <m:r>
                  <w:rPr>
                    <w:rFonts w:ascii="Cambria Math" w:hAnsi="Cambria Math"/>
                    <w:kern w:val="0"/>
                    <w:sz w:val="24"/>
                  </w:rPr>
                  <m:t>m</m:t>
                </m:r>
              </m:sup>
            </m:sSubSup>
          </m:e>
        </m:d>
      </m:oMath>
      <w:r>
        <w:rPr>
          <w:rFonts w:hAnsi="Cambria Math" w:hint="eastAsia"/>
          <w:kern w:val="0"/>
          <w:sz w:val="24"/>
        </w:rPr>
        <w:t>，其中</w:t>
      </w:r>
      <m:oMath>
        <m:r>
          <w:rPr>
            <w:rFonts w:ascii="Cambria Math" w:hAnsi="Cambria Math"/>
            <w:kern w:val="0"/>
            <w:sz w:val="24"/>
          </w:rPr>
          <m:t>k</m:t>
        </m:r>
      </m:oMath>
      <w:r>
        <w:rPr>
          <w:rFonts w:hAnsi="Cambria Math" w:hint="eastAsia"/>
          <w:kern w:val="0"/>
          <w:sz w:val="24"/>
        </w:rPr>
        <w:t>表示特征编号，</w:t>
      </w:r>
      <m:oMath>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k,q</m:t>
            </m:r>
          </m:sub>
          <m:sup>
            <m:r>
              <w:rPr>
                <w:rFonts w:ascii="Cambria Math" w:hAnsi="Cambria Math"/>
                <w:kern w:val="0"/>
                <w:sz w:val="24"/>
              </w:rPr>
              <m:t>m</m:t>
            </m:r>
          </m:sup>
        </m:sSubSup>
      </m:oMath>
      <w:r>
        <w:rPr>
          <w:rFonts w:hAnsi="Cambria Math" w:hint="eastAsia"/>
          <w:kern w:val="0"/>
          <w:sz w:val="24"/>
        </w:rPr>
        <w:t>表示第</w:t>
      </w:r>
      <w:r>
        <w:rPr>
          <w:rFonts w:hAnsi="Cambria Math" w:hint="eastAsia"/>
          <w:kern w:val="0"/>
          <w:sz w:val="24"/>
        </w:rPr>
        <w:t>m</w:t>
      </w:r>
      <w:r>
        <w:rPr>
          <w:rFonts w:hAnsi="Cambria Math" w:hint="eastAsia"/>
          <w:kern w:val="0"/>
          <w:sz w:val="24"/>
        </w:rPr>
        <w:t>轮编号为</w:t>
      </w:r>
      <m:oMath>
        <m:r>
          <w:rPr>
            <w:rFonts w:ascii="Cambria Math" w:hAnsi="Cambria Math"/>
            <w:kern w:val="0"/>
            <w:sz w:val="24"/>
          </w:rPr>
          <m:t>k</m:t>
        </m:r>
      </m:oMath>
      <w:r>
        <w:rPr>
          <w:rFonts w:hAnsi="Cambria Math" w:hint="eastAsia"/>
          <w:kern w:val="0"/>
          <w:sz w:val="24"/>
        </w:rPr>
        <w:t>的</w:t>
      </w:r>
      <w:proofErr w:type="gramStart"/>
      <w:r>
        <w:rPr>
          <w:rFonts w:hAnsi="Cambria Math" w:hint="eastAsia"/>
          <w:kern w:val="0"/>
          <w:sz w:val="24"/>
        </w:rPr>
        <w:t>特征第</w:t>
      </w:r>
      <w:proofErr w:type="gramEnd"/>
      <w:r>
        <w:rPr>
          <w:rFonts w:hAnsi="Cambria Math" w:hint="eastAsia"/>
          <w:kern w:val="0"/>
          <w:sz w:val="24"/>
        </w:rPr>
        <w:t>q</w:t>
      </w:r>
      <w:proofErr w:type="gramStart"/>
      <w:r>
        <w:rPr>
          <w:rFonts w:hAnsi="Cambria Math" w:hint="eastAsia"/>
          <w:kern w:val="0"/>
          <w:sz w:val="24"/>
        </w:rPr>
        <w:t>个</w:t>
      </w:r>
      <w:proofErr w:type="gramEnd"/>
      <w:r>
        <w:rPr>
          <w:rFonts w:hAnsi="Cambria Math" w:hint="eastAsia"/>
          <w:kern w:val="0"/>
          <w:sz w:val="24"/>
        </w:rPr>
        <w:t>类别的阈值。</w:t>
      </w:r>
    </w:p>
    <w:p w14:paraId="553F06F0"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w:t>
      </w:r>
      <w:r>
        <w:rPr>
          <w:rFonts w:hAnsi="Cambria Math" w:hint="eastAsia"/>
          <w:kern w:val="0"/>
          <w:sz w:val="24"/>
        </w:rPr>
        <w:t>2</w:t>
      </w:r>
      <w:r>
        <w:rPr>
          <w:rFonts w:hAnsi="Cambria Math" w:hint="eastAsia"/>
          <w:kern w:val="0"/>
          <w:sz w:val="24"/>
        </w:rPr>
        <w:t>）根据从</w:t>
      </w:r>
      <w:r>
        <w:rPr>
          <w:rFonts w:hAnsi="Cambria Math" w:hint="eastAsia"/>
          <w:kern w:val="0"/>
          <w:sz w:val="24"/>
        </w:rPr>
        <w:t>B</w:t>
      </w:r>
      <w:r>
        <w:rPr>
          <w:rFonts w:hAnsi="Cambria Math" w:hint="eastAsia"/>
          <w:kern w:val="0"/>
          <w:sz w:val="24"/>
        </w:rPr>
        <w:t>方得到的第</w:t>
      </w:r>
      <w:r>
        <w:rPr>
          <w:rFonts w:hAnsi="Cambria Math" w:hint="eastAsia"/>
          <w:kern w:val="0"/>
          <w:sz w:val="24"/>
        </w:rPr>
        <w:t>m</w:t>
      </w:r>
      <w:r>
        <w:rPr>
          <w:rFonts w:hAnsi="Cambria Math" w:hint="eastAsia"/>
          <w:kern w:val="0"/>
          <w:sz w:val="24"/>
        </w:rPr>
        <w:t>轮的</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和</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w:t>
      </w:r>
      <w:r>
        <w:rPr>
          <w:rFonts w:hAnsi="Cambria Math" w:hint="eastAsia"/>
          <w:kern w:val="0"/>
          <w:sz w:val="24"/>
        </w:rPr>
        <w:t>C</w:t>
      </w:r>
      <w:r>
        <w:rPr>
          <w:rFonts w:hAnsi="Cambria Math" w:hint="eastAsia"/>
          <w:kern w:val="0"/>
          <w:sz w:val="24"/>
        </w:rPr>
        <w:t>方进行加密梯度信息聚合，</w:t>
      </w:r>
      <w:proofErr w:type="gramStart"/>
      <w:r>
        <w:rPr>
          <w:rFonts w:hAnsi="Cambria Math" w:hint="eastAsia"/>
          <w:kern w:val="0"/>
          <w:sz w:val="24"/>
        </w:rPr>
        <w:t>构建第</w:t>
      </w:r>
      <w:proofErr w:type="gramEnd"/>
      <w:r>
        <w:rPr>
          <w:rFonts w:hAnsi="Cambria Math" w:hint="eastAsia"/>
          <w:kern w:val="0"/>
          <w:sz w:val="24"/>
        </w:rPr>
        <w:t>m</w:t>
      </w:r>
      <w:r>
        <w:rPr>
          <w:rFonts w:hAnsi="Cambria Math" w:hint="eastAsia"/>
          <w:kern w:val="0"/>
          <w:sz w:val="24"/>
        </w:rPr>
        <w:t>轮加密梯度直方图即</w:t>
      </w:r>
      <w:r>
        <w:rPr>
          <w:rFonts w:hAnsi="Cambria Math" w:hint="eastAsia"/>
          <w:kern w:val="0"/>
          <w:sz w:val="24"/>
        </w:rPr>
        <w:br/>
      </w:r>
      <m:oMathPara>
        <m:oMath>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k,v</m:t>
              </m:r>
            </m:sub>
            <m:sup>
              <m:r>
                <w:rPr>
                  <w:rFonts w:ascii="Cambria Math" w:hAnsi="Cambria Math"/>
                  <w:kern w:val="0"/>
                  <w:sz w:val="24"/>
                </w:rPr>
                <m:t>m</m:t>
              </m:r>
            </m:sup>
          </m:sSubSup>
          <m:r>
            <m:rPr>
              <m:sty m:val="p"/>
            </m:rPr>
            <w:rPr>
              <w:rFonts w:ascii="Cambria Math" w:hAnsi="Cambria Math"/>
              <w:kern w:val="0"/>
              <w:sz w:val="24"/>
            </w:rPr>
            <m:t>=</m:t>
          </m:r>
          <m:nary>
            <m:naryPr>
              <m:chr m:val="∑"/>
              <m:limLoc m:val="subSup"/>
              <m:supHide m:val="1"/>
              <m:ctrlPr>
                <w:rPr>
                  <w:rFonts w:ascii="Cambria Math" w:hAnsi="Cambria Math"/>
                  <w:kern w:val="0"/>
                  <w:sz w:val="24"/>
                </w:rPr>
              </m:ctrlPr>
            </m:naryPr>
            <m:sub>
              <m:r>
                <w:rPr>
                  <w:rFonts w:ascii="Cambria Math" w:hAnsi="Cambria Math"/>
                  <w:kern w:val="0"/>
                  <w:sz w:val="24"/>
                </w:rPr>
                <m:t>i∈</m:t>
              </m:r>
              <m:d>
                <m:dPr>
                  <m:begChr m:val="{"/>
                  <m:endChr m:val="}"/>
                  <m:ctrlPr>
                    <w:rPr>
                      <w:rFonts w:ascii="Cambria Math" w:hAnsi="Cambria Math"/>
                      <w:i/>
                      <w:iCs/>
                      <w:kern w:val="0"/>
                      <w:sz w:val="24"/>
                    </w:rPr>
                  </m:ctrlPr>
                </m:dPr>
                <m:e>
                  <m:r>
                    <w:rPr>
                      <w:rFonts w:ascii="Cambria Math" w:hAnsi="Cambria Math"/>
                      <w:kern w:val="0"/>
                      <w:sz w:val="24"/>
                    </w:rPr>
                    <m:t>i|</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k,v-1</m:t>
                      </m:r>
                    </m:sub>
                    <m:sup>
                      <m:r>
                        <w:rPr>
                          <w:rFonts w:ascii="Cambria Math" w:hAnsi="Cambria Math"/>
                          <w:kern w:val="0"/>
                          <w:sz w:val="24"/>
                        </w:rPr>
                        <m:t>m</m:t>
                      </m:r>
                    </m:sup>
                  </m:sSubSup>
                  <m:r>
                    <w:rPr>
                      <w:rFonts w:ascii="Cambria Math" w:hAnsi="Cambria Math"/>
                      <w:kern w:val="0"/>
                      <w:sz w:val="24"/>
                    </w:rPr>
                    <m:t>≥</m:t>
                  </m:r>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i,k</m:t>
                      </m:r>
                    </m:sub>
                    <m:sup>
                      <m:r>
                        <w:rPr>
                          <w:rFonts w:ascii="Cambria Math" w:hAnsi="Cambria Math"/>
                          <w:sz w:val="24"/>
                        </w:rPr>
                        <m:t>m</m:t>
                      </m:r>
                    </m:sup>
                  </m:sSubSup>
                  <m:r>
                    <w:rPr>
                      <w:rFonts w:ascii="Cambria Math" w:hAnsi="Cambria Math"/>
                      <w:kern w:val="0"/>
                      <w:sz w:val="24"/>
                    </w:rPr>
                    <m:t>&gt;</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m:t>
                      </m:r>
                    </m:sub>
                    <m:sup>
                      <m:r>
                        <w:rPr>
                          <w:rFonts w:ascii="Cambria Math" w:hAnsi="Cambria Math"/>
                          <w:kern w:val="0"/>
                          <w:sz w:val="24"/>
                        </w:rPr>
                        <m:t>m</m:t>
                      </m:r>
                    </m:sup>
                  </m:sSubSup>
                </m:e>
              </m:d>
            </m:sub>
            <m:sup/>
            <m:e>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d>
            </m:e>
          </m:nary>
          <m:r>
            <m:rPr>
              <m:sty m:val="p"/>
            </m:rPr>
            <w:rPr>
              <w:rFonts w:ascii="Cambria Math" w:hAnsi="Cambria Math" w:hint="eastAsia"/>
              <w:kern w:val="0"/>
              <w:sz w:val="24"/>
            </w:rPr>
            <m:t>，</m:t>
          </m:r>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k,v</m:t>
              </m:r>
            </m:sub>
            <m:sup>
              <m:r>
                <w:rPr>
                  <w:rFonts w:ascii="Cambria Math" w:hAnsi="Cambria Math"/>
                  <w:kern w:val="0"/>
                  <w:sz w:val="24"/>
                </w:rPr>
                <m:t>m</m:t>
              </m:r>
            </m:sup>
          </m:sSubSup>
          <m:r>
            <m:rPr>
              <m:sty m:val="p"/>
            </m:rPr>
            <w:rPr>
              <w:rFonts w:ascii="Cambria Math" w:hAnsi="Cambria Math"/>
              <w:kern w:val="0"/>
              <w:sz w:val="24"/>
            </w:rPr>
            <m:t>=</m:t>
          </m:r>
          <m:nary>
            <m:naryPr>
              <m:chr m:val="∑"/>
              <m:limLoc m:val="subSup"/>
              <m:supHide m:val="1"/>
              <m:ctrlPr>
                <w:rPr>
                  <w:rFonts w:ascii="Cambria Math" w:hAnsi="Cambria Math"/>
                  <w:kern w:val="0"/>
                  <w:sz w:val="24"/>
                </w:rPr>
              </m:ctrlPr>
            </m:naryPr>
            <m:sub>
              <m:r>
                <w:rPr>
                  <w:rFonts w:ascii="Cambria Math" w:hAnsi="Cambria Math"/>
                  <w:kern w:val="0"/>
                  <w:sz w:val="24"/>
                </w:rPr>
                <m:t>i∈</m:t>
              </m:r>
              <m:d>
                <m:dPr>
                  <m:begChr m:val="{"/>
                  <m:endChr m:val="}"/>
                  <m:ctrlPr>
                    <w:rPr>
                      <w:rFonts w:ascii="Cambria Math" w:hAnsi="Cambria Math"/>
                      <w:i/>
                      <w:iCs/>
                      <w:kern w:val="0"/>
                      <w:sz w:val="24"/>
                    </w:rPr>
                  </m:ctrlPr>
                </m:dPr>
                <m:e>
                  <m:r>
                    <w:rPr>
                      <w:rFonts w:ascii="Cambria Math" w:hAnsi="Cambria Math"/>
                      <w:kern w:val="0"/>
                      <w:sz w:val="24"/>
                    </w:rPr>
                    <m:t>i|</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m:t>
                      </m:r>
                    </m:sub>
                    <m:sup>
                      <m:r>
                        <w:rPr>
                          <w:rFonts w:ascii="Cambria Math" w:hAnsi="Cambria Math"/>
                          <w:kern w:val="0"/>
                          <w:sz w:val="24"/>
                        </w:rPr>
                        <m:t>m</m:t>
                      </m:r>
                    </m:sup>
                  </m:sSubSup>
                  <m:r>
                    <w:rPr>
                      <w:rFonts w:ascii="Cambria Math" w:hAnsi="Cambria Math"/>
                      <w:kern w:val="0"/>
                      <w:sz w:val="24"/>
                    </w:rPr>
                    <m:t>≥</m:t>
                  </m:r>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i,k</m:t>
                      </m:r>
                    </m:sub>
                    <m:sup>
                      <m:r>
                        <w:rPr>
                          <w:rFonts w:ascii="Cambria Math" w:hAnsi="Cambria Math"/>
                          <w:sz w:val="24"/>
                        </w:rPr>
                        <m:t>m</m:t>
                      </m:r>
                    </m:sup>
                  </m:sSubSup>
                  <m:r>
                    <w:rPr>
                      <w:rFonts w:ascii="Cambria Math" w:hAnsi="Cambria Math"/>
                      <w:kern w:val="0"/>
                      <w:sz w:val="24"/>
                    </w:rPr>
                    <m:t>&gt;</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k,v-1</m:t>
                      </m:r>
                    </m:sub>
                    <m:sup>
                      <m:r>
                        <w:rPr>
                          <w:rFonts w:ascii="Cambria Math" w:hAnsi="Cambria Math"/>
                          <w:kern w:val="0"/>
                          <w:sz w:val="24"/>
                        </w:rPr>
                        <m:t>m</m:t>
                      </m:r>
                    </m:sup>
                  </m:sSubSup>
                </m:e>
              </m:d>
            </m:sub>
            <m:sup/>
            <m:e>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d>
            </m:e>
          </m:nary>
        </m:oMath>
      </m:oMathPara>
    </w:p>
    <w:p w14:paraId="6DF9F5A8" w14:textId="77777777" w:rsidR="00B13266" w:rsidRDefault="00D660F4">
      <w:pPr>
        <w:spacing w:line="360" w:lineRule="auto"/>
        <w:textAlignment w:val="center"/>
        <w:rPr>
          <w:rFonts w:hAnsi="Cambria Math"/>
          <w:kern w:val="0"/>
          <w:sz w:val="24"/>
        </w:rPr>
      </w:pPr>
      <w:r>
        <w:rPr>
          <w:rFonts w:hAnsi="Cambria Math"/>
          <w:iCs/>
          <w:kern w:val="0"/>
          <w:sz w:val="24"/>
        </w:rPr>
        <w:t>其中</w:t>
      </w:r>
      <m:oMath>
        <m:r>
          <w:rPr>
            <w:rFonts w:ascii="Cambria Math" w:hAnsi="Cambria Math"/>
            <w:kern w:val="0"/>
            <w:sz w:val="24"/>
          </w:rPr>
          <m:t>i=1,2,...,2</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rPr>
        <w:t>，</w:t>
      </w:r>
      <w:r>
        <w:rPr>
          <w:rFonts w:hAnsi="Cambria Math" w:hint="eastAsia"/>
          <w:i/>
          <w:iCs/>
          <w:kern w:val="0"/>
          <w:sz w:val="24"/>
        </w:rPr>
        <w:t>v</w:t>
      </w:r>
      <w:r>
        <w:rPr>
          <w:rFonts w:hAnsi="Cambria Math" w:hint="eastAsia"/>
          <w:kern w:val="0"/>
          <w:sz w:val="24"/>
        </w:rPr>
        <w:t>=1,2,.</w:t>
      </w:r>
      <w:proofErr w:type="gramStart"/>
      <w:r>
        <w:rPr>
          <w:rFonts w:hAnsi="Cambria Math" w:hint="eastAsia"/>
          <w:kern w:val="0"/>
          <w:sz w:val="24"/>
        </w:rPr>
        <w:t>..</w:t>
      </w:r>
      <w:proofErr w:type="gramEnd"/>
      <w:r>
        <w:rPr>
          <w:rFonts w:hAnsi="Cambria Math" w:hint="eastAsia"/>
          <w:kern w:val="0"/>
          <w:sz w:val="24"/>
        </w:rPr>
        <w:t>,</w:t>
      </w:r>
      <w:r>
        <w:rPr>
          <w:rFonts w:hAnsi="Cambria Math" w:hint="eastAsia"/>
          <w:i/>
          <w:iCs/>
          <w:kern w:val="0"/>
          <w:sz w:val="24"/>
        </w:rPr>
        <w:t>q</w:t>
      </w:r>
      <w:r>
        <w:rPr>
          <w:rFonts w:hAnsi="Cambria Math" w:hint="eastAsia"/>
          <w:kern w:val="0"/>
          <w:sz w:val="24"/>
        </w:rPr>
        <w:t>。</w:t>
      </w:r>
    </w:p>
    <w:p w14:paraId="29523162"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w:t>
      </w:r>
      <w:r>
        <w:rPr>
          <w:rFonts w:hAnsi="Cambria Math" w:hint="eastAsia"/>
          <w:kern w:val="0"/>
          <w:sz w:val="24"/>
        </w:rPr>
        <w:t>3</w:t>
      </w:r>
      <w:r>
        <w:rPr>
          <w:rFonts w:hAnsi="Cambria Math" w:hint="eastAsia"/>
          <w:kern w:val="0"/>
          <w:sz w:val="24"/>
        </w:rPr>
        <w:t>）</w:t>
      </w:r>
      <w:r>
        <w:rPr>
          <w:rFonts w:hAnsi="Cambria Math" w:hint="eastAsia"/>
          <w:kern w:val="0"/>
          <w:sz w:val="24"/>
        </w:rPr>
        <w:t>C</w:t>
      </w:r>
      <w:r>
        <w:rPr>
          <w:rFonts w:hAnsi="Cambria Math" w:hint="eastAsia"/>
          <w:kern w:val="0"/>
          <w:sz w:val="24"/>
        </w:rPr>
        <w:t>方将计算得到的第</w:t>
      </w:r>
      <w:r>
        <w:rPr>
          <w:rFonts w:hAnsi="Cambria Math" w:hint="eastAsia"/>
          <w:kern w:val="0"/>
          <w:sz w:val="24"/>
        </w:rPr>
        <w:t>m</w:t>
      </w:r>
      <w:r>
        <w:rPr>
          <w:rFonts w:hAnsi="Cambria Math" w:hint="eastAsia"/>
          <w:kern w:val="0"/>
          <w:sz w:val="24"/>
        </w:rPr>
        <w:t>轮的</w:t>
      </w:r>
      <m:oMath>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k,v</m:t>
            </m:r>
          </m:sub>
          <m:sup>
            <m:r>
              <w:rPr>
                <w:rFonts w:ascii="Cambria Math" w:hAnsi="Cambria Math"/>
                <w:kern w:val="0"/>
                <w:sz w:val="24"/>
              </w:rPr>
              <m:t>m</m:t>
            </m:r>
          </m:sup>
        </m:sSubSup>
      </m:oMath>
      <w:r>
        <w:rPr>
          <w:rFonts w:hAnsi="Cambria Math" w:hint="eastAsia"/>
          <w:kern w:val="0"/>
          <w:sz w:val="24"/>
        </w:rPr>
        <w:t>和</w:t>
      </w:r>
      <m:oMath>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k,v</m:t>
            </m:r>
          </m:sub>
          <m:sup>
            <m:r>
              <w:rPr>
                <w:rFonts w:ascii="Cambria Math" w:hAnsi="Cambria Math"/>
                <w:kern w:val="0"/>
                <w:sz w:val="24"/>
              </w:rPr>
              <m:t>m</m:t>
            </m:r>
          </m:sup>
        </m:sSubSup>
      </m:oMath>
      <w:r>
        <w:rPr>
          <w:rFonts w:hAnsi="Cambria Math" w:hint="eastAsia"/>
          <w:kern w:val="0"/>
          <w:sz w:val="24"/>
        </w:rPr>
        <w:t>发送给</w:t>
      </w:r>
      <w:r>
        <w:rPr>
          <w:rFonts w:hAnsi="Cambria Math" w:hint="eastAsia"/>
          <w:kern w:val="0"/>
          <w:sz w:val="24"/>
        </w:rPr>
        <w:t>B</w:t>
      </w:r>
      <w:r>
        <w:rPr>
          <w:rFonts w:hAnsi="Cambria Math" w:hint="eastAsia"/>
          <w:kern w:val="0"/>
          <w:sz w:val="24"/>
        </w:rPr>
        <w:t>方。</w:t>
      </w:r>
    </w:p>
    <w:p w14:paraId="513D401C"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S2-2-3</w:t>
      </w:r>
      <w:r>
        <w:rPr>
          <w:rFonts w:hAnsi="Cambria Math" w:hint="eastAsia"/>
          <w:kern w:val="0"/>
          <w:sz w:val="24"/>
        </w:rPr>
        <w:t>：</w:t>
      </w:r>
      <w:r>
        <w:rPr>
          <w:rFonts w:hAnsi="Cambria Math" w:hint="eastAsia"/>
          <w:kern w:val="0"/>
          <w:sz w:val="24"/>
        </w:rPr>
        <w:t>B</w:t>
      </w:r>
      <w:r>
        <w:rPr>
          <w:rFonts w:hAnsi="Cambria Math" w:hint="eastAsia"/>
          <w:kern w:val="0"/>
          <w:sz w:val="24"/>
        </w:rPr>
        <w:t>方对来自</w:t>
      </w:r>
      <w:r>
        <w:rPr>
          <w:rFonts w:hAnsi="Cambria Math" w:hint="eastAsia"/>
          <w:kern w:val="0"/>
          <w:sz w:val="24"/>
        </w:rPr>
        <w:t>C</w:t>
      </w:r>
      <w:r>
        <w:rPr>
          <w:rFonts w:hAnsi="Cambria Math" w:hint="eastAsia"/>
          <w:kern w:val="0"/>
          <w:sz w:val="24"/>
        </w:rPr>
        <w:t>方的第</w:t>
      </w:r>
      <w:r>
        <w:rPr>
          <w:rFonts w:hAnsi="Cambria Math" w:hint="eastAsia"/>
          <w:kern w:val="0"/>
          <w:sz w:val="24"/>
        </w:rPr>
        <w:t>m</w:t>
      </w:r>
      <w:r>
        <w:rPr>
          <w:rFonts w:hAnsi="Cambria Math" w:hint="eastAsia"/>
          <w:kern w:val="0"/>
          <w:sz w:val="24"/>
        </w:rPr>
        <w:t>轮加密梯度直方图进行解密，根据分裂增益计算公式，枚举每个特征梯度直方图进行最优解计算，找到全局最优分裂点，并将分裂信息返回给</w:t>
      </w:r>
      <w:r>
        <w:rPr>
          <w:rFonts w:hAnsi="Cambria Math" w:hint="eastAsia"/>
          <w:kern w:val="0"/>
          <w:sz w:val="24"/>
        </w:rPr>
        <w:t>C</w:t>
      </w:r>
      <w:r>
        <w:rPr>
          <w:rFonts w:hAnsi="Cambria Math" w:hint="eastAsia"/>
          <w:kern w:val="0"/>
          <w:sz w:val="24"/>
        </w:rPr>
        <w:t>方进行解析。具体流程如下：</w:t>
      </w:r>
    </w:p>
    <w:p w14:paraId="35D16543"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w:t>
      </w:r>
      <w:r>
        <w:rPr>
          <w:rFonts w:hAnsi="Cambria Math" w:hint="eastAsia"/>
          <w:kern w:val="0"/>
          <w:sz w:val="24"/>
        </w:rPr>
        <w:t>1</w:t>
      </w:r>
      <w:r>
        <w:rPr>
          <w:rFonts w:hAnsi="Cambria Math" w:hint="eastAsia"/>
          <w:kern w:val="0"/>
          <w:sz w:val="24"/>
        </w:rPr>
        <w:t>）</w:t>
      </w:r>
      <w:r>
        <w:rPr>
          <w:rFonts w:hAnsi="Cambria Math" w:hint="eastAsia"/>
          <w:kern w:val="0"/>
          <w:sz w:val="24"/>
        </w:rPr>
        <w:t>B</w:t>
      </w:r>
      <w:r>
        <w:rPr>
          <w:rFonts w:hAnsi="Cambria Math" w:hint="eastAsia"/>
          <w:kern w:val="0"/>
          <w:sz w:val="24"/>
        </w:rPr>
        <w:t>方对当前节点空间的所有样本的一阶梯度和二阶梯度进行聚合，执行</w:t>
      </w:r>
      <m:oMath>
        <m:sSup>
          <m:sSupPr>
            <m:ctrlPr>
              <w:rPr>
                <w:rFonts w:ascii="Cambria Math" w:hAnsi="Cambria Math"/>
                <w:i/>
                <w:kern w:val="0"/>
                <w:sz w:val="24"/>
              </w:rPr>
            </m:ctrlPr>
          </m:sSupPr>
          <m:e>
            <m:r>
              <w:rPr>
                <w:rFonts w:ascii="Cambria Math" w:hAnsi="Cambria Math"/>
                <w:kern w:val="0"/>
                <w:sz w:val="24"/>
              </w:rPr>
              <m:t>g</m:t>
            </m:r>
          </m:e>
          <m:sup>
            <m:r>
              <w:rPr>
                <w:rFonts w:ascii="Cambria Math" w:hAnsi="Cambria Math"/>
                <w:kern w:val="0"/>
                <w:sz w:val="24"/>
              </w:rPr>
              <m:t>m</m:t>
            </m:r>
          </m:sup>
        </m:sSup>
        <m:r>
          <m:rPr>
            <m:sty m:val="p"/>
          </m:rPr>
          <w:rPr>
            <w:rFonts w:ascii="Cambria Math" w:hAnsi="Cambria Math"/>
            <w:kern w:val="0"/>
            <w:sz w:val="24"/>
          </w:rPr>
          <m:t>=</m:t>
        </m:r>
        <m:nary>
          <m:naryPr>
            <m:chr m:val="∑"/>
            <m:limLoc m:val="undOvr"/>
            <m:supHide m:val="1"/>
            <m:ctrlPr>
              <w:rPr>
                <w:rFonts w:ascii="Cambria Math" w:hAnsi="Cambria Math"/>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r>
          <m:rPr>
            <m:sty m:val="p"/>
          </m:rPr>
          <w:rPr>
            <w:rFonts w:ascii="Cambria Math" w:hAnsi="Cambria Math" w:hint="eastAsia"/>
            <w:kern w:val="0"/>
            <w:sz w:val="24"/>
          </w:rPr>
          <m:t>，</m:t>
        </m:r>
        <m:sSup>
          <m:sSupPr>
            <m:ctrlPr>
              <w:rPr>
                <w:rFonts w:ascii="Cambria Math" w:hAnsi="Cambria Math"/>
                <w:i/>
                <w:kern w:val="0"/>
                <w:sz w:val="24"/>
              </w:rPr>
            </m:ctrlPr>
          </m:sSupPr>
          <m:e>
            <m:r>
              <w:rPr>
                <w:rFonts w:ascii="Cambria Math" w:hAnsi="Cambria Math"/>
                <w:kern w:val="0"/>
                <w:sz w:val="24"/>
              </w:rPr>
              <m:t>h</m:t>
            </m:r>
          </m:e>
          <m:sup>
            <m:r>
              <w:rPr>
                <w:rFonts w:ascii="Cambria Math" w:hAnsi="Cambria Math"/>
                <w:kern w:val="0"/>
                <w:sz w:val="24"/>
              </w:rPr>
              <m:t>m</m:t>
            </m:r>
          </m:sup>
        </m:sSup>
        <m:r>
          <m:rPr>
            <m:sty m:val="p"/>
          </m:rPr>
          <w:rPr>
            <w:rFonts w:ascii="Cambria Math" w:hAnsi="Cambria Math"/>
            <w:kern w:val="0"/>
            <w:sz w:val="24"/>
          </w:rPr>
          <m:t>=</m:t>
        </m:r>
        <m:nary>
          <m:naryPr>
            <m:chr m:val="∑"/>
            <m:limLoc m:val="undOvr"/>
            <m:supHide m:val="1"/>
            <m:ctrlPr>
              <w:rPr>
                <w:rFonts w:ascii="Cambria Math" w:hAnsi="Cambria Math"/>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oMath>
      <w:r>
        <w:rPr>
          <w:rFonts w:hAnsi="Cambria Math" w:hint="eastAsia"/>
          <w:kern w:val="0"/>
          <w:sz w:val="24"/>
        </w:rPr>
        <w:t>，其中</w:t>
      </w:r>
      <m:oMath>
        <m:r>
          <w:rPr>
            <w:rFonts w:ascii="Cambria Math" w:hAnsi="Cambria Math"/>
            <w:kern w:val="0"/>
            <w:sz w:val="24"/>
          </w:rPr>
          <m:t>I</m:t>
        </m:r>
      </m:oMath>
      <w:r>
        <w:rPr>
          <w:rFonts w:hAnsi="Cambria Math" w:hint="eastAsia"/>
          <w:iCs/>
          <w:kern w:val="0"/>
          <w:sz w:val="24"/>
        </w:rPr>
        <w:t>表示当前节点的所有样本。</w:t>
      </w:r>
    </w:p>
    <w:p w14:paraId="3D26952E"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w:t>
      </w:r>
      <w:r>
        <w:rPr>
          <w:rFonts w:hAnsi="Cambria Math" w:hint="eastAsia"/>
          <w:kern w:val="0"/>
          <w:sz w:val="24"/>
        </w:rPr>
        <w:t>2</w:t>
      </w:r>
      <w:r>
        <w:rPr>
          <w:rFonts w:hAnsi="Cambria Math" w:hint="eastAsia"/>
          <w:kern w:val="0"/>
          <w:sz w:val="24"/>
        </w:rPr>
        <w:t>）</w:t>
      </w:r>
      <w:r>
        <w:rPr>
          <w:rFonts w:hAnsi="Cambria Math" w:hint="eastAsia"/>
          <w:kern w:val="0"/>
          <w:sz w:val="24"/>
        </w:rPr>
        <w:t>B</w:t>
      </w:r>
      <w:r>
        <w:rPr>
          <w:rFonts w:hAnsi="Cambria Math" w:hint="eastAsia"/>
          <w:kern w:val="0"/>
          <w:sz w:val="24"/>
        </w:rPr>
        <w:t>方对从</w:t>
      </w:r>
      <w:r>
        <w:rPr>
          <w:rFonts w:hAnsi="Cambria Math" w:hint="eastAsia"/>
          <w:kern w:val="0"/>
          <w:sz w:val="24"/>
        </w:rPr>
        <w:t>C</w:t>
      </w:r>
      <w:r>
        <w:rPr>
          <w:rFonts w:hAnsi="Cambria Math" w:hint="eastAsia"/>
          <w:kern w:val="0"/>
          <w:sz w:val="24"/>
        </w:rPr>
        <w:t>方得到的第</w:t>
      </w:r>
      <w:r>
        <w:rPr>
          <w:rFonts w:hAnsi="Cambria Math" w:hint="eastAsia"/>
          <w:kern w:val="0"/>
          <w:sz w:val="24"/>
        </w:rPr>
        <w:t>m</w:t>
      </w:r>
      <w:r>
        <w:rPr>
          <w:rFonts w:hAnsi="Cambria Math" w:hint="eastAsia"/>
          <w:kern w:val="0"/>
          <w:sz w:val="24"/>
        </w:rPr>
        <w:t>轮</w:t>
      </w:r>
      <m:oMath>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k,v</m:t>
            </m:r>
          </m:sub>
          <m:sup>
            <m:r>
              <w:rPr>
                <w:rFonts w:ascii="Cambria Math" w:hAnsi="Cambria Math"/>
                <w:kern w:val="0"/>
                <w:sz w:val="24"/>
              </w:rPr>
              <m:t>m</m:t>
            </m:r>
          </m:sup>
        </m:sSubSup>
      </m:oMath>
      <w:r>
        <w:rPr>
          <w:rFonts w:hAnsi="Cambria Math" w:hint="eastAsia"/>
          <w:kern w:val="0"/>
          <w:sz w:val="24"/>
        </w:rPr>
        <w:t>和</w:t>
      </w:r>
      <m:oMath>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k,v</m:t>
            </m:r>
          </m:sub>
          <m:sup>
            <m:r>
              <w:rPr>
                <w:rFonts w:ascii="Cambria Math" w:hAnsi="Cambria Math"/>
                <w:kern w:val="0"/>
                <w:sz w:val="24"/>
              </w:rPr>
              <m:t>m</m:t>
            </m:r>
          </m:sup>
        </m:sSubSup>
      </m:oMath>
      <w:r>
        <w:rPr>
          <w:rFonts w:hAnsi="Cambria Math" w:hint="eastAsia"/>
          <w:kern w:val="0"/>
          <w:sz w:val="24"/>
        </w:rPr>
        <w:t>进行解密，</w:t>
      </w:r>
      <w:proofErr w:type="gramStart"/>
      <w:r>
        <w:rPr>
          <w:rFonts w:hAnsi="Cambria Math" w:hint="eastAsia"/>
          <w:kern w:val="0"/>
          <w:sz w:val="24"/>
        </w:rPr>
        <w:t>得到第</w:t>
      </w:r>
      <w:proofErr w:type="gramEnd"/>
      <w:r>
        <w:rPr>
          <w:rFonts w:hAnsi="Cambria Math" w:hint="eastAsia"/>
          <w:kern w:val="0"/>
          <w:sz w:val="24"/>
        </w:rPr>
        <w:t>m</w:t>
      </w:r>
      <w:r>
        <w:rPr>
          <w:rFonts w:hAnsi="Cambria Math" w:hint="eastAsia"/>
          <w:kern w:val="0"/>
          <w:sz w:val="24"/>
        </w:rPr>
        <w:t>轮</w:t>
      </w:r>
      <w:proofErr w:type="gramStart"/>
      <w:r>
        <w:rPr>
          <w:rFonts w:hAnsi="Cambria Math" w:hint="eastAsia"/>
          <w:kern w:val="0"/>
          <w:sz w:val="24"/>
        </w:rPr>
        <w:t>解密值</w:t>
      </w:r>
      <w:proofErr w:type="gramEnd"/>
      <m:oMath>
        <m:r>
          <m:rPr>
            <m:sty m:val="p"/>
          </m:rPr>
          <w:rPr>
            <w:rFonts w:ascii="Cambria Math" w:hAnsi="Cambria Math"/>
            <w:kern w:val="0"/>
            <w:sz w:val="24"/>
          </w:rPr>
          <m:t>D</m:t>
        </m:r>
        <m:d>
          <m:dPr>
            <m:ctrlPr>
              <w:rPr>
                <w:rFonts w:ascii="Cambria Math" w:hAnsi="Cambria Math"/>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k,v</m:t>
                </m:r>
              </m:sub>
              <m:sup>
                <m:r>
                  <w:rPr>
                    <w:rFonts w:ascii="Cambria Math" w:hAnsi="Cambria Math"/>
                    <w:kern w:val="0"/>
                    <w:sz w:val="24"/>
                  </w:rPr>
                  <m:t>m</m:t>
                </m:r>
              </m:sup>
            </m:sSubSup>
          </m:e>
        </m:d>
      </m:oMath>
      <w:r>
        <w:rPr>
          <w:rFonts w:hAnsi="Cambria Math" w:hint="eastAsia"/>
          <w:kern w:val="0"/>
          <w:sz w:val="24"/>
        </w:rPr>
        <w:t>和</w:t>
      </w:r>
      <m:oMath>
        <m:r>
          <m:rPr>
            <m:sty m:val="p"/>
          </m:rPr>
          <w:rPr>
            <w:rFonts w:ascii="Cambria Math" w:hAnsi="Cambria Math"/>
            <w:kern w:val="0"/>
            <w:sz w:val="24"/>
          </w:rPr>
          <m:t>D</m:t>
        </m:r>
        <m:d>
          <m:dPr>
            <m:ctrlPr>
              <w:rPr>
                <w:rFonts w:ascii="Cambria Math" w:hAnsi="Cambria Math"/>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k,v</m:t>
                </m:r>
              </m:sub>
              <m:sup>
                <m:r>
                  <w:rPr>
                    <w:rFonts w:ascii="Cambria Math" w:hAnsi="Cambria Math"/>
                    <w:kern w:val="0"/>
                    <w:sz w:val="24"/>
                  </w:rPr>
                  <m:t>m</m:t>
                </m:r>
              </m:sup>
            </m:sSubSup>
          </m:e>
        </m:d>
      </m:oMath>
      <w:r>
        <w:rPr>
          <w:rFonts w:hAnsi="Cambria Math" w:hint="eastAsia"/>
          <w:kern w:val="0"/>
          <w:sz w:val="24"/>
        </w:rPr>
        <w:t>，依次对</w:t>
      </w:r>
      <w:r>
        <w:rPr>
          <w:rFonts w:hAnsi="Cambria Math" w:hint="eastAsia"/>
          <w:kern w:val="0"/>
          <w:sz w:val="24"/>
        </w:rPr>
        <w:t>C</w:t>
      </w:r>
      <w:r>
        <w:rPr>
          <w:rFonts w:hAnsi="Cambria Math" w:hint="eastAsia"/>
          <w:kern w:val="0"/>
          <w:sz w:val="24"/>
        </w:rPr>
        <w:t>方的所有特征的所有类别进行如下计算得到</w:t>
      </w:r>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oMath>
      <w:r>
        <w:rPr>
          <w:rFonts w:hAnsi="Cambria Math" w:hint="eastAsia"/>
          <w:kern w:val="0"/>
          <w:sz w:val="24"/>
        </w:rPr>
        <w:t>、</w:t>
      </w:r>
      <m:oMath>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oMath>
      <w:r>
        <w:rPr>
          <w:rFonts w:hAnsi="Cambria Math" w:hint="eastAsia"/>
          <w:kern w:val="0"/>
          <w:sz w:val="24"/>
        </w:rPr>
        <w:t>、</w:t>
      </w:r>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r</m:t>
            </m:r>
          </m:sub>
          <m:sup>
            <m:r>
              <w:rPr>
                <w:rFonts w:ascii="Cambria Math" w:hAnsi="Cambria Math"/>
                <w:kern w:val="0"/>
                <w:sz w:val="24"/>
              </w:rPr>
              <m:t>m</m:t>
            </m:r>
          </m:sup>
        </m:sSubSup>
      </m:oMath>
      <w:r>
        <w:rPr>
          <w:rFonts w:hAnsi="Cambria Math" w:hint="eastAsia"/>
          <w:kern w:val="0"/>
          <w:sz w:val="24"/>
        </w:rPr>
        <w:t>和</w:t>
      </w:r>
      <m:oMath>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r</m:t>
            </m:r>
          </m:sub>
          <m:sup>
            <m:r>
              <w:rPr>
                <w:rFonts w:ascii="Cambria Math" w:hAnsi="Cambria Math"/>
                <w:kern w:val="0"/>
                <w:sz w:val="24"/>
              </w:rPr>
              <m:t>m</m:t>
            </m:r>
          </m:sup>
        </m:sSubSup>
      </m:oMath>
      <w:r>
        <w:rPr>
          <w:rFonts w:hAnsi="Cambria Math" w:hint="eastAsia"/>
          <w:kern w:val="0"/>
          <w:sz w:val="24"/>
        </w:rPr>
        <w:t>：</w:t>
      </w:r>
      <w:r>
        <w:rPr>
          <w:rFonts w:hAnsi="Cambria Math" w:hint="eastAsia"/>
          <w:kern w:val="0"/>
          <w:sz w:val="24"/>
        </w:rPr>
        <w:br/>
      </w:r>
      <m:oMathPara>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r>
            <w:rPr>
              <w:rFonts w:ascii="Cambria Math" w:hAnsi="Cambria Math"/>
              <w:kern w:val="0"/>
              <w:sz w:val="24"/>
            </w:rPr>
            <m:t>=</m:t>
          </m:r>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r>
            <w:rPr>
              <w:rFonts w:ascii="Cambria Math" w:hAnsi="Cambria Math"/>
              <w:kern w:val="0"/>
              <w:sz w:val="24"/>
            </w:rPr>
            <m:t>+</m:t>
          </m:r>
          <m:r>
            <m:rPr>
              <m:sty m:val="p"/>
            </m:rPr>
            <w:rPr>
              <w:rFonts w:ascii="Cambria Math" w:hAnsi="Cambria Math"/>
              <w:kern w:val="0"/>
              <w:sz w:val="24"/>
            </w:rPr>
            <m:t>D</m:t>
          </m:r>
          <m:d>
            <m:dPr>
              <m:ctrlPr>
                <w:rPr>
                  <w:rFonts w:ascii="Cambria Math" w:hAnsi="Cambria Math"/>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k,v</m:t>
                  </m:r>
                </m:sub>
                <m:sup>
                  <m:r>
                    <w:rPr>
                      <w:rFonts w:ascii="Cambria Math" w:hAnsi="Cambria Math"/>
                      <w:kern w:val="0"/>
                      <w:sz w:val="24"/>
                    </w:rPr>
                    <m:t>m</m:t>
                  </m:r>
                </m:sup>
              </m:sSubSup>
            </m:e>
          </m:d>
          <m:r>
            <m:rPr>
              <m:sty m:val="p"/>
            </m:rPr>
            <w:rPr>
              <w:rFonts w:ascii="Cambria Math" w:hAnsi="Cambria Math" w:hint="eastAsia"/>
              <w:kern w:val="0"/>
              <w:sz w:val="24"/>
            </w:rPr>
            <m:t>，</m:t>
          </m:r>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r>
            <w:rPr>
              <w:rFonts w:ascii="Cambria Math" w:hAnsi="Cambria Math"/>
              <w:kern w:val="0"/>
              <w:sz w:val="24"/>
            </w:rPr>
            <m:t>=</m:t>
          </m:r>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r>
            <w:rPr>
              <w:rFonts w:ascii="Cambria Math" w:hAnsi="Cambria Math"/>
              <w:kern w:val="0"/>
              <w:sz w:val="24"/>
            </w:rPr>
            <m:t>+</m:t>
          </m:r>
          <m:r>
            <m:rPr>
              <m:sty m:val="p"/>
            </m:rPr>
            <w:rPr>
              <w:rFonts w:ascii="Cambria Math" w:hAnsi="Cambria Math"/>
              <w:kern w:val="0"/>
              <w:sz w:val="24"/>
            </w:rPr>
            <m:t>D</m:t>
          </m:r>
          <m:d>
            <m:dPr>
              <m:ctrlPr>
                <w:rPr>
                  <w:rFonts w:ascii="Cambria Math" w:hAnsi="Cambria Math"/>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k,v</m:t>
                  </m:r>
                </m:sub>
                <m:sup>
                  <m:r>
                    <w:rPr>
                      <w:rFonts w:ascii="Cambria Math" w:hAnsi="Cambria Math"/>
                      <w:kern w:val="0"/>
                      <w:sz w:val="24"/>
                    </w:rPr>
                    <m:t>m</m:t>
                  </m:r>
                </m:sup>
              </m:sSubSup>
            </m:e>
          </m:d>
        </m:oMath>
      </m:oMathPara>
    </w:p>
    <w:p w14:paraId="0C35D763" w14:textId="77777777" w:rsidR="00B13266" w:rsidRDefault="00C02707">
      <w:pPr>
        <w:spacing w:line="360" w:lineRule="auto"/>
        <w:textAlignment w:val="center"/>
        <w:rPr>
          <w:rFonts w:hAnsi="Cambria Math"/>
          <w:kern w:val="0"/>
          <w:sz w:val="24"/>
        </w:rPr>
      </w:pPr>
      <m:oMathPara>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r</m:t>
              </m:r>
            </m:sub>
            <m:sup>
              <m:r>
                <w:rPr>
                  <w:rFonts w:ascii="Cambria Math" w:hAnsi="Cambria Math"/>
                  <w:kern w:val="0"/>
                  <w:sz w:val="24"/>
                </w:rPr>
                <m:t>m</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g</m:t>
              </m:r>
            </m:e>
            <m:sup>
              <m:r>
                <w:rPr>
                  <w:rFonts w:ascii="Cambria Math" w:hAnsi="Cambria Math"/>
                  <w:kern w:val="0"/>
                  <w:sz w:val="24"/>
                </w:rPr>
                <m:t>m</m:t>
              </m:r>
            </m:sup>
          </m:sSup>
          <m:r>
            <w:rPr>
              <w:rFonts w:ascii="Cambria Math" w:hAnsi="Cambria Math"/>
              <w:kern w:val="0"/>
              <w:sz w:val="24"/>
            </w:rPr>
            <m:t>-</m:t>
          </m:r>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r>
            <m:rPr>
              <m:sty m:val="p"/>
            </m:rPr>
            <w:rPr>
              <w:rFonts w:ascii="Cambria Math" w:hAnsi="Cambria Math" w:hint="eastAsia"/>
              <w:kern w:val="0"/>
              <w:sz w:val="24"/>
            </w:rPr>
            <m:t>，</m:t>
          </m:r>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r</m:t>
              </m:r>
            </m:sub>
            <m:sup>
              <m:r>
                <w:rPr>
                  <w:rFonts w:ascii="Cambria Math" w:hAnsi="Cambria Math"/>
                  <w:kern w:val="0"/>
                  <w:sz w:val="24"/>
                </w:rPr>
                <m:t>m</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h</m:t>
              </m:r>
            </m:e>
            <m:sup>
              <m:r>
                <w:rPr>
                  <w:rFonts w:ascii="Cambria Math" w:hAnsi="Cambria Math"/>
                  <w:kern w:val="0"/>
                  <w:sz w:val="24"/>
                </w:rPr>
                <m:t>m</m:t>
              </m:r>
            </m:sup>
          </m:sSup>
          <m:r>
            <w:rPr>
              <w:rFonts w:ascii="Cambria Math" w:hAnsi="Cambria Math"/>
              <w:kern w:val="0"/>
              <w:sz w:val="24"/>
            </w:rPr>
            <m:t>-</m:t>
          </m:r>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oMath>
      </m:oMathPara>
    </w:p>
    <w:p w14:paraId="0894A3FF" w14:textId="77777777" w:rsidR="00B13266" w:rsidRDefault="00D660F4">
      <w:pPr>
        <w:spacing w:line="360" w:lineRule="auto"/>
        <w:textAlignment w:val="center"/>
        <w:rPr>
          <w:rFonts w:hAnsi="Cambria Math"/>
          <w:iCs/>
          <w:kern w:val="0"/>
          <w:sz w:val="24"/>
        </w:rPr>
      </w:pPr>
      <w:r>
        <w:rPr>
          <w:rFonts w:hAnsi="Cambria Math" w:hint="eastAsia"/>
          <w:kern w:val="0"/>
          <w:sz w:val="24"/>
        </w:rPr>
        <w:t>其中</w:t>
      </w:r>
      <m:oMath>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L</m:t>
            </m:r>
          </m:sub>
        </m:sSub>
      </m:oMath>
      <w:r>
        <w:rPr>
          <w:rFonts w:hAnsi="Cambria Math" w:hint="eastAsia"/>
          <w:iCs/>
          <w:kern w:val="0"/>
          <w:sz w:val="24"/>
        </w:rPr>
        <w:t>表示分割后左子节点的样本空间，</w:t>
      </w:r>
      <m:oMath>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R</m:t>
            </m:r>
          </m:sub>
        </m:sSub>
      </m:oMath>
      <w:r>
        <w:rPr>
          <w:rFonts w:hAnsi="Cambria Math" w:hint="eastAsia"/>
          <w:iCs/>
          <w:kern w:val="0"/>
          <w:sz w:val="24"/>
        </w:rPr>
        <w:t>表示分割</w:t>
      </w:r>
      <w:proofErr w:type="gramStart"/>
      <w:r>
        <w:rPr>
          <w:rFonts w:hAnsi="Cambria Math" w:hint="eastAsia"/>
          <w:iCs/>
          <w:kern w:val="0"/>
          <w:sz w:val="24"/>
        </w:rPr>
        <w:t>后右子节点</w:t>
      </w:r>
      <w:proofErr w:type="gramEnd"/>
      <w:r>
        <w:rPr>
          <w:rFonts w:hAnsi="Cambria Math" w:hint="eastAsia"/>
          <w:iCs/>
          <w:kern w:val="0"/>
          <w:sz w:val="24"/>
        </w:rPr>
        <w:t>的样本空间，</w:t>
      </w:r>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r>
          <m:rPr>
            <m:sty m:val="p"/>
          </m:rPr>
          <w:rPr>
            <w:rFonts w:ascii="Cambria Math" w:hAnsi="Cambria Math"/>
            <w:kern w:val="0"/>
            <w:sz w:val="24"/>
          </w:rPr>
          <m:t>=</m:t>
        </m:r>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L</m:t>
                </m:r>
              </m:sub>
            </m:sSub>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oMath>
      <w:r>
        <w:rPr>
          <w:rFonts w:hAnsi="Cambria Math" w:hint="eastAsia"/>
          <w:kern w:val="0"/>
          <w:sz w:val="24"/>
        </w:rPr>
        <w:t>表</w:t>
      </w:r>
      <w:r>
        <w:rPr>
          <w:rFonts w:hAnsi="Cambria Math" w:hint="eastAsia"/>
          <w:kern w:val="0"/>
          <w:sz w:val="24"/>
        </w:rPr>
        <w:lastRenderedPageBreak/>
        <w:t>示第</w:t>
      </w:r>
      <w:r>
        <w:rPr>
          <w:rFonts w:hAnsi="Cambria Math" w:hint="eastAsia"/>
          <w:kern w:val="0"/>
          <w:sz w:val="24"/>
        </w:rPr>
        <w:t>m</w:t>
      </w:r>
      <w:r>
        <w:rPr>
          <w:rFonts w:hAnsi="Cambria Math" w:hint="eastAsia"/>
          <w:kern w:val="0"/>
          <w:sz w:val="24"/>
        </w:rPr>
        <w:t>轮中</w:t>
      </w:r>
      <w:r>
        <w:rPr>
          <w:rFonts w:hAnsi="Cambria Math" w:hint="eastAsia"/>
          <w:iCs/>
          <w:kern w:val="0"/>
          <w:sz w:val="24"/>
        </w:rPr>
        <w:t>左子节点样本空间的所有样本的损失函数一阶梯度之和，</w:t>
      </w:r>
      <m:oMath>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r>
          <m:rPr>
            <m:sty m:val="p"/>
          </m:rPr>
          <w:rPr>
            <w:rFonts w:ascii="Cambria Math" w:hAnsi="Cambria Math"/>
            <w:kern w:val="0"/>
            <w:sz w:val="24"/>
          </w:rPr>
          <m:t>=</m:t>
        </m:r>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L</m:t>
                </m:r>
              </m:sub>
            </m:sSub>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oMath>
      <w:r>
        <w:rPr>
          <w:rFonts w:hAnsi="Cambria Math" w:hint="eastAsia"/>
          <w:kern w:val="0"/>
          <w:sz w:val="24"/>
        </w:rPr>
        <w:t>表示第</w:t>
      </w:r>
      <w:r>
        <w:rPr>
          <w:rFonts w:hAnsi="Cambria Math" w:hint="eastAsia"/>
          <w:kern w:val="0"/>
          <w:sz w:val="24"/>
        </w:rPr>
        <w:t>m</w:t>
      </w:r>
      <w:r>
        <w:rPr>
          <w:rFonts w:hAnsi="Cambria Math" w:hint="eastAsia"/>
          <w:kern w:val="0"/>
          <w:sz w:val="24"/>
        </w:rPr>
        <w:t>轮中</w:t>
      </w:r>
      <w:r>
        <w:rPr>
          <w:rFonts w:hAnsi="Cambria Math" w:hint="eastAsia"/>
          <w:iCs/>
          <w:kern w:val="0"/>
          <w:sz w:val="24"/>
        </w:rPr>
        <w:t>左子节点样本空间的所有样本的损失函数二阶梯度之和，</w:t>
      </w:r>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r</m:t>
            </m:r>
          </m:sub>
          <m:sup>
            <m:r>
              <w:rPr>
                <w:rFonts w:ascii="Cambria Math" w:hAnsi="Cambria Math"/>
                <w:kern w:val="0"/>
                <w:sz w:val="24"/>
              </w:rPr>
              <m:t>m</m:t>
            </m:r>
          </m:sup>
        </m:sSubSup>
        <m:r>
          <m:rPr>
            <m:sty m:val="p"/>
          </m:rPr>
          <w:rPr>
            <w:rFonts w:ascii="Cambria Math" w:hAnsi="Cambria Math"/>
            <w:kern w:val="0"/>
            <w:sz w:val="24"/>
          </w:rPr>
          <m:t>=</m:t>
        </m:r>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R</m:t>
                </m:r>
              </m:sub>
            </m:sSub>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oMath>
      <w:r>
        <w:rPr>
          <w:rFonts w:hAnsi="Cambria Math" w:hint="eastAsia"/>
          <w:kern w:val="0"/>
          <w:sz w:val="24"/>
        </w:rPr>
        <w:t>表示第</w:t>
      </w:r>
      <w:r>
        <w:rPr>
          <w:rFonts w:hAnsi="Cambria Math" w:hint="eastAsia"/>
          <w:kern w:val="0"/>
          <w:sz w:val="24"/>
        </w:rPr>
        <w:t>m</w:t>
      </w:r>
      <w:r>
        <w:rPr>
          <w:rFonts w:hAnsi="Cambria Math" w:hint="eastAsia"/>
          <w:kern w:val="0"/>
          <w:sz w:val="24"/>
        </w:rPr>
        <w:t>轮中右</w:t>
      </w:r>
      <w:r>
        <w:rPr>
          <w:rFonts w:hAnsi="Cambria Math" w:hint="eastAsia"/>
          <w:iCs/>
          <w:kern w:val="0"/>
          <w:sz w:val="24"/>
        </w:rPr>
        <w:t>子节点样本空间的所有样本的损失函数一阶梯度之和，</w:t>
      </w:r>
      <m:oMath>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r</m:t>
            </m:r>
          </m:sub>
          <m:sup>
            <m:r>
              <w:rPr>
                <w:rFonts w:ascii="Cambria Math" w:hAnsi="Cambria Math"/>
                <w:kern w:val="0"/>
                <w:sz w:val="24"/>
              </w:rPr>
              <m:t>m</m:t>
            </m:r>
          </m:sup>
        </m:sSubSup>
        <m:r>
          <w:rPr>
            <w:rFonts w:ascii="Cambria Math" w:hAnsi="Cambria Math"/>
            <w:kern w:val="0"/>
            <w:sz w:val="24"/>
          </w:rPr>
          <m:t>=</m:t>
        </m:r>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R</m:t>
                </m:r>
              </m:sub>
            </m:sSub>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oMath>
      <w:r>
        <w:rPr>
          <w:rFonts w:hAnsi="Cambria Math" w:hint="eastAsia"/>
          <w:kern w:val="0"/>
          <w:sz w:val="24"/>
        </w:rPr>
        <w:t>表示第</w:t>
      </w:r>
      <w:r>
        <w:rPr>
          <w:rFonts w:hAnsi="Cambria Math" w:hint="eastAsia"/>
          <w:kern w:val="0"/>
          <w:sz w:val="24"/>
        </w:rPr>
        <w:t>m</w:t>
      </w:r>
      <w:r>
        <w:rPr>
          <w:rFonts w:hAnsi="Cambria Math" w:hint="eastAsia"/>
          <w:kern w:val="0"/>
          <w:sz w:val="24"/>
        </w:rPr>
        <w:t>轮中右</w:t>
      </w:r>
      <w:r>
        <w:rPr>
          <w:rFonts w:hAnsi="Cambria Math" w:hint="eastAsia"/>
          <w:iCs/>
          <w:kern w:val="0"/>
          <w:sz w:val="24"/>
        </w:rPr>
        <w:t>子节点样本空间的所有样本的损失函数二阶梯度之</w:t>
      </w:r>
      <w:proofErr w:type="gramStart"/>
      <w:r>
        <w:rPr>
          <w:rFonts w:hAnsi="Cambria Math" w:hint="eastAsia"/>
          <w:iCs/>
          <w:kern w:val="0"/>
          <w:sz w:val="24"/>
        </w:rPr>
        <w:t>和</w:t>
      </w:r>
      <w:proofErr w:type="gramEnd"/>
      <w:r>
        <w:rPr>
          <w:rFonts w:hAnsi="Cambria Math" w:hint="eastAsia"/>
          <w:iCs/>
          <w:kern w:val="0"/>
          <w:sz w:val="24"/>
        </w:rPr>
        <w:t>。</w:t>
      </w:r>
    </w:p>
    <w:p w14:paraId="49641580" w14:textId="77777777" w:rsidR="00B13266" w:rsidRDefault="00D660F4">
      <w:pPr>
        <w:spacing w:line="360" w:lineRule="auto"/>
        <w:ind w:firstLine="420"/>
        <w:textAlignment w:val="center"/>
        <w:rPr>
          <w:rFonts w:hAnsi="Cambria Math"/>
          <w:iCs/>
          <w:kern w:val="0"/>
          <w:sz w:val="24"/>
        </w:rPr>
      </w:pPr>
      <w:r>
        <w:rPr>
          <w:rFonts w:hAnsi="Cambria Math" w:hint="eastAsia"/>
          <w:iCs/>
          <w:kern w:val="0"/>
          <w:sz w:val="24"/>
        </w:rPr>
        <w:t>（</w:t>
      </w:r>
      <w:r>
        <w:rPr>
          <w:rFonts w:hAnsi="Cambria Math" w:hint="eastAsia"/>
          <w:iCs/>
          <w:kern w:val="0"/>
          <w:sz w:val="24"/>
        </w:rPr>
        <w:t>3</w:t>
      </w:r>
      <w:r>
        <w:rPr>
          <w:rFonts w:hAnsi="Cambria Math" w:hint="eastAsia"/>
          <w:iCs/>
          <w:kern w:val="0"/>
          <w:sz w:val="24"/>
        </w:rPr>
        <w:t>）计算第</w:t>
      </w:r>
      <w:r>
        <w:rPr>
          <w:rFonts w:hAnsi="Cambria Math" w:hint="eastAsia"/>
          <w:iCs/>
          <w:kern w:val="0"/>
          <w:sz w:val="24"/>
        </w:rPr>
        <w:t>m</w:t>
      </w:r>
      <w:proofErr w:type="gramStart"/>
      <w:r>
        <w:rPr>
          <w:rFonts w:hAnsi="Cambria Math" w:hint="eastAsia"/>
          <w:iCs/>
          <w:kern w:val="0"/>
          <w:sz w:val="24"/>
        </w:rPr>
        <w:t>轮当前</w:t>
      </w:r>
      <w:proofErr w:type="gramEnd"/>
      <w:r>
        <w:rPr>
          <w:rFonts w:hAnsi="Cambria Math" w:hint="eastAsia"/>
          <w:iCs/>
          <w:kern w:val="0"/>
          <w:sz w:val="24"/>
        </w:rPr>
        <w:t>节点的最佳分割值</w:t>
      </w:r>
      <m:oMath>
        <m:sSubSup>
          <m:sSubSupPr>
            <m:ctrlPr>
              <w:rPr>
                <w:rFonts w:ascii="Cambria Math" w:hAnsi="Cambria Math"/>
                <w:i/>
                <w:iCs/>
                <w:kern w:val="0"/>
                <w:sz w:val="24"/>
              </w:rPr>
            </m:ctrlPr>
          </m:sSubSupPr>
          <m:e>
            <m:r>
              <m:rPr>
                <m:scr m:val="script"/>
              </m:rPr>
              <w:rPr>
                <w:rFonts w:ascii="Cambria Math" w:hAnsi="Cambria Math"/>
                <w:kern w:val="0"/>
                <w:sz w:val="24"/>
              </w:rPr>
              <m:t>L</m:t>
            </m:r>
          </m:e>
          <m:sub>
            <m:r>
              <w:rPr>
                <w:rFonts w:ascii="Cambria Math" w:hAnsi="Cambria Math"/>
                <w:kern w:val="0"/>
                <w:sz w:val="24"/>
              </w:rPr>
              <m:t>split</m:t>
            </m:r>
          </m:sub>
          <m:sup>
            <m:r>
              <w:rPr>
                <w:rFonts w:ascii="Cambria Math" w:hAnsi="Cambria Math"/>
                <w:kern w:val="0"/>
                <w:sz w:val="24"/>
              </w:rPr>
              <m:t>m</m:t>
            </m:r>
          </m:sup>
        </m:sSubSup>
      </m:oMath>
      <w:r>
        <w:rPr>
          <w:rFonts w:hAnsi="Cambria Math" w:hint="eastAsia"/>
          <w:iCs/>
          <w:kern w:val="0"/>
          <w:sz w:val="24"/>
        </w:rPr>
        <w:t>：</w:t>
      </w:r>
      <w:r>
        <w:rPr>
          <w:rFonts w:hAnsi="Cambria Math" w:hint="eastAsia"/>
          <w:iCs/>
          <w:kern w:val="0"/>
          <w:sz w:val="24"/>
        </w:rPr>
        <w:br/>
      </w:r>
      <m:oMathPara>
        <m:oMath>
          <m:sSubSup>
            <m:sSubSupPr>
              <m:ctrlPr>
                <w:rPr>
                  <w:rFonts w:ascii="Cambria Math" w:hAnsi="Cambria Math"/>
                  <w:i/>
                  <w:iCs/>
                  <w:kern w:val="0"/>
                  <w:sz w:val="24"/>
                </w:rPr>
              </m:ctrlPr>
            </m:sSubSupPr>
            <m:e>
              <m:r>
                <m:rPr>
                  <m:scr m:val="script"/>
                </m:rPr>
                <w:rPr>
                  <w:rFonts w:ascii="Cambria Math" w:hAnsi="Cambria Math"/>
                  <w:kern w:val="0"/>
                  <w:sz w:val="24"/>
                </w:rPr>
                <m:t>L</m:t>
              </m:r>
            </m:e>
            <m:sub>
              <m:r>
                <w:rPr>
                  <w:rFonts w:ascii="Cambria Math" w:hAnsi="Cambria Math"/>
                  <w:kern w:val="0"/>
                  <w:sz w:val="24"/>
                </w:rPr>
                <m:t>split</m:t>
              </m:r>
            </m:sub>
            <m:sup>
              <m:r>
                <w:rPr>
                  <w:rFonts w:ascii="Cambria Math" w:hAnsi="Cambria Math"/>
                  <w:kern w:val="0"/>
                  <w:sz w:val="24"/>
                </w:rPr>
                <m:t>m</m:t>
              </m:r>
            </m:sup>
          </m:sSubSup>
          <m:r>
            <w:rPr>
              <w:rFonts w:ascii="Cambria Math" w:hAnsi="Cambria Math"/>
              <w:kern w:val="0"/>
              <w:sz w:val="24"/>
            </w:rPr>
            <m:t>=</m:t>
          </m:r>
          <m:f>
            <m:fPr>
              <m:ctrlPr>
                <w:rPr>
                  <w:rFonts w:ascii="Cambria Math" w:hAnsi="Cambria Math"/>
                  <w:i/>
                  <w:iCs/>
                  <w:kern w:val="0"/>
                  <w:sz w:val="24"/>
                </w:rPr>
              </m:ctrlPr>
            </m:fPr>
            <m:num>
              <m:r>
                <w:rPr>
                  <w:rFonts w:ascii="Cambria Math" w:hAnsi="Cambria Math"/>
                  <w:kern w:val="0"/>
                  <w:sz w:val="24"/>
                </w:rPr>
                <m:t>1</m:t>
              </m:r>
            </m:num>
            <m:den>
              <m:r>
                <w:rPr>
                  <w:rFonts w:ascii="Cambria Math" w:hAnsi="Cambria Math"/>
                  <w:kern w:val="0"/>
                  <w:sz w:val="24"/>
                </w:rPr>
                <m:t>2</m:t>
              </m:r>
            </m:den>
          </m:f>
          <m:d>
            <m:dPr>
              <m:begChr m:val="["/>
              <m:endChr m:val="]"/>
              <m:ctrlPr>
                <w:rPr>
                  <w:rFonts w:ascii="Cambria Math" w:hAnsi="Cambria Math"/>
                  <w:i/>
                  <w:iCs/>
                  <w:kern w:val="0"/>
                  <w:sz w:val="24"/>
                </w:rPr>
              </m:ctrlPr>
            </m:dPr>
            <m:e>
              <m:f>
                <m:fPr>
                  <m:ctrlPr>
                    <w:rPr>
                      <w:rFonts w:ascii="Cambria Math" w:hAnsi="Cambria Math"/>
                      <w:i/>
                      <w:iCs/>
                      <w:kern w:val="0"/>
                      <w:sz w:val="24"/>
                    </w:rPr>
                  </m:ctrlPr>
                </m:fPr>
                <m:num>
                  <m:sSup>
                    <m:sSupPr>
                      <m:ctrlPr>
                        <w:rPr>
                          <w:rFonts w:ascii="Cambria Math" w:hAnsi="Cambria Math"/>
                          <w:i/>
                          <w:iCs/>
                          <w:kern w:val="0"/>
                          <w:sz w:val="24"/>
                        </w:rPr>
                      </m:ctrlPr>
                    </m:sSupPr>
                    <m:e>
                      <m:d>
                        <m:dPr>
                          <m:ctrlPr>
                            <w:rPr>
                              <w:rFonts w:ascii="Cambria Math" w:hAnsi="Cambria Math"/>
                              <w:i/>
                              <w:iCs/>
                              <w:kern w:val="0"/>
                              <w:sz w:val="24"/>
                            </w:rPr>
                          </m:ctrlPr>
                        </m:dPr>
                        <m:e>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L</m:t>
                                  </m:r>
                                </m:sub>
                              </m:sSub>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e>
                      </m:d>
                    </m:e>
                    <m:sup>
                      <m:r>
                        <w:rPr>
                          <w:rFonts w:ascii="Cambria Math" w:hAnsi="Cambria Math"/>
                          <w:kern w:val="0"/>
                          <w:sz w:val="24"/>
                        </w:rPr>
                        <m:t>2</m:t>
                      </m:r>
                    </m:sup>
                  </m:sSup>
                </m:num>
                <m:den>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L</m:t>
                          </m:r>
                        </m:sub>
                      </m:sSub>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r>
                    <w:rPr>
                      <w:rFonts w:ascii="Cambria Math" w:hAnsi="Cambria Math"/>
                      <w:kern w:val="0"/>
                      <w:sz w:val="24"/>
                    </w:rPr>
                    <m:t>+λ</m:t>
                  </m:r>
                </m:den>
              </m:f>
              <m:r>
                <w:rPr>
                  <w:rFonts w:ascii="Cambria Math" w:hAnsi="Cambria Math"/>
                  <w:kern w:val="0"/>
                  <w:sz w:val="24"/>
                </w:rPr>
                <m:t>+</m:t>
              </m:r>
              <m:f>
                <m:fPr>
                  <m:ctrlPr>
                    <w:rPr>
                      <w:rFonts w:ascii="Cambria Math" w:hAnsi="Cambria Math"/>
                      <w:i/>
                      <w:iCs/>
                      <w:kern w:val="0"/>
                      <w:sz w:val="24"/>
                    </w:rPr>
                  </m:ctrlPr>
                </m:fPr>
                <m:num>
                  <m:sSup>
                    <m:sSupPr>
                      <m:ctrlPr>
                        <w:rPr>
                          <w:rFonts w:ascii="Cambria Math" w:hAnsi="Cambria Math"/>
                          <w:i/>
                          <w:iCs/>
                          <w:kern w:val="0"/>
                          <w:sz w:val="24"/>
                        </w:rPr>
                      </m:ctrlPr>
                    </m:sSupPr>
                    <m:e>
                      <m:d>
                        <m:dPr>
                          <m:ctrlPr>
                            <w:rPr>
                              <w:rFonts w:ascii="Cambria Math" w:hAnsi="Cambria Math"/>
                              <w:i/>
                              <w:iCs/>
                              <w:kern w:val="0"/>
                              <w:sz w:val="24"/>
                            </w:rPr>
                          </m:ctrlPr>
                        </m:dPr>
                        <m:e>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R</m:t>
                                  </m:r>
                                </m:sub>
                              </m:sSub>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e>
                      </m:d>
                    </m:e>
                    <m:sup>
                      <m:r>
                        <w:rPr>
                          <w:rFonts w:ascii="Cambria Math" w:hAnsi="Cambria Math"/>
                          <w:kern w:val="0"/>
                          <w:sz w:val="24"/>
                        </w:rPr>
                        <m:t>2</m:t>
                      </m:r>
                    </m:sup>
                  </m:sSup>
                </m:num>
                <m:den>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R</m:t>
                          </m:r>
                        </m:sub>
                      </m:sSub>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r>
                    <w:rPr>
                      <w:rFonts w:ascii="Cambria Math" w:hAnsi="Cambria Math"/>
                      <w:kern w:val="0"/>
                      <w:sz w:val="24"/>
                    </w:rPr>
                    <m:t>+λ</m:t>
                  </m:r>
                </m:den>
              </m:f>
              <m:r>
                <w:rPr>
                  <w:rFonts w:ascii="Cambria Math" w:hAnsi="Cambria Math"/>
                  <w:kern w:val="0"/>
                  <w:sz w:val="24"/>
                </w:rPr>
                <m:t>+</m:t>
              </m:r>
              <m:f>
                <m:fPr>
                  <m:ctrlPr>
                    <w:rPr>
                      <w:rFonts w:ascii="Cambria Math" w:hAnsi="Cambria Math"/>
                      <w:i/>
                      <w:iCs/>
                      <w:kern w:val="0"/>
                      <w:sz w:val="24"/>
                    </w:rPr>
                  </m:ctrlPr>
                </m:fPr>
                <m:num>
                  <m:sSup>
                    <m:sSupPr>
                      <m:ctrlPr>
                        <w:rPr>
                          <w:rFonts w:ascii="Cambria Math" w:hAnsi="Cambria Math"/>
                          <w:i/>
                          <w:iCs/>
                          <w:kern w:val="0"/>
                          <w:sz w:val="24"/>
                        </w:rPr>
                      </m:ctrlPr>
                    </m:sSupPr>
                    <m:e>
                      <m:d>
                        <m:dPr>
                          <m:ctrlPr>
                            <w:rPr>
                              <w:rFonts w:ascii="Cambria Math" w:hAnsi="Cambria Math"/>
                              <w:i/>
                              <w:iCs/>
                              <w:kern w:val="0"/>
                              <w:sz w:val="24"/>
                            </w:rPr>
                          </m:ctrlPr>
                        </m:dPr>
                        <m:e>
                          <m:nary>
                            <m:naryPr>
                              <m:chr m:val="∑"/>
                              <m:limLoc m:val="undOvr"/>
                              <m:supHide m:val="1"/>
                              <m:ctrlPr>
                                <w:rPr>
                                  <w:rFonts w:ascii="Cambria Math" w:hAnsi="Cambria Math"/>
                                  <w:i/>
                                  <w:iCs/>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e>
                      </m:d>
                    </m:e>
                    <m:sup>
                      <m:r>
                        <w:rPr>
                          <w:rFonts w:ascii="Cambria Math" w:hAnsi="Cambria Math"/>
                          <w:kern w:val="0"/>
                          <w:sz w:val="24"/>
                        </w:rPr>
                        <m:t>2</m:t>
                      </m:r>
                    </m:sup>
                  </m:sSup>
                </m:num>
                <m:den>
                  <m:nary>
                    <m:naryPr>
                      <m:chr m:val="∑"/>
                      <m:limLoc m:val="undOvr"/>
                      <m:supHide m:val="1"/>
                      <m:ctrlPr>
                        <w:rPr>
                          <w:rFonts w:ascii="Cambria Math" w:hAnsi="Cambria Math"/>
                          <w:i/>
                          <w:iCs/>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r>
                    <w:rPr>
                      <w:rFonts w:ascii="Cambria Math" w:hAnsi="Cambria Math"/>
                      <w:kern w:val="0"/>
                      <w:sz w:val="24"/>
                    </w:rPr>
                    <m:t>+λ</m:t>
                  </m:r>
                </m:den>
              </m:f>
            </m:e>
          </m:d>
          <m:r>
            <w:rPr>
              <w:rFonts w:ascii="Cambria Math" w:hAnsi="Cambria Math"/>
              <w:kern w:val="0"/>
              <w:sz w:val="24"/>
            </w:rPr>
            <m:t>=</m:t>
          </m:r>
          <m:f>
            <m:fPr>
              <m:ctrlPr>
                <w:rPr>
                  <w:rFonts w:ascii="Cambria Math" w:hAnsi="Cambria Math"/>
                  <w:i/>
                  <w:iCs/>
                  <w:kern w:val="0"/>
                  <w:sz w:val="24"/>
                </w:rPr>
              </m:ctrlPr>
            </m:fPr>
            <m:num>
              <m:r>
                <w:rPr>
                  <w:rFonts w:ascii="Cambria Math" w:hAnsi="Cambria Math"/>
                  <w:kern w:val="0"/>
                  <w:sz w:val="24"/>
                </w:rPr>
                <m:t>1</m:t>
              </m:r>
            </m:num>
            <m:den>
              <m:r>
                <w:rPr>
                  <w:rFonts w:ascii="Cambria Math" w:hAnsi="Cambria Math"/>
                  <w:kern w:val="0"/>
                  <w:sz w:val="24"/>
                </w:rPr>
                <m:t>2</m:t>
              </m:r>
            </m:den>
          </m:f>
          <m:d>
            <m:dPr>
              <m:begChr m:val="["/>
              <m:endChr m:val="]"/>
              <m:ctrlPr>
                <w:rPr>
                  <w:rFonts w:ascii="Cambria Math" w:hAnsi="Cambria Math"/>
                  <w:i/>
                  <w:iCs/>
                  <w:kern w:val="0"/>
                  <w:sz w:val="24"/>
                </w:rPr>
              </m:ctrlPr>
            </m:dPr>
            <m:e>
              <m:f>
                <m:fPr>
                  <m:ctrlPr>
                    <w:rPr>
                      <w:rFonts w:ascii="Cambria Math" w:hAnsi="Cambria Math"/>
                      <w:i/>
                      <w:iCs/>
                      <w:kern w:val="0"/>
                      <w:sz w:val="24"/>
                    </w:rPr>
                  </m:ctrlPr>
                </m:fPr>
                <m:num>
                  <m:sSup>
                    <m:sSupPr>
                      <m:ctrlPr>
                        <w:rPr>
                          <w:rFonts w:ascii="Cambria Math" w:hAnsi="Cambria Math"/>
                          <w:i/>
                          <w:iCs/>
                          <w:kern w:val="0"/>
                          <w:sz w:val="24"/>
                        </w:rPr>
                      </m:ctrlPr>
                    </m:sSupPr>
                    <m:e>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e>
                    <m:sup>
                      <m:r>
                        <w:rPr>
                          <w:rFonts w:ascii="Cambria Math" w:hAnsi="Cambria Math"/>
                          <w:kern w:val="0"/>
                          <w:sz w:val="24"/>
                        </w:rPr>
                        <m:t>2</m:t>
                      </m:r>
                    </m:sup>
                  </m:sSup>
                </m:num>
                <m:den>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r>
                    <w:rPr>
                      <w:rFonts w:ascii="Cambria Math" w:hAnsi="Cambria Math"/>
                      <w:kern w:val="0"/>
                      <w:sz w:val="24"/>
                    </w:rPr>
                    <m:t>+λ</m:t>
                  </m:r>
                </m:den>
              </m:f>
              <m:r>
                <w:rPr>
                  <w:rFonts w:ascii="Cambria Math" w:hAnsi="Cambria Math"/>
                  <w:kern w:val="0"/>
                  <w:sz w:val="24"/>
                </w:rPr>
                <m:t>+</m:t>
              </m:r>
              <m:f>
                <m:fPr>
                  <m:ctrlPr>
                    <w:rPr>
                      <w:rFonts w:ascii="Cambria Math" w:hAnsi="Cambria Math"/>
                      <w:i/>
                      <w:iCs/>
                      <w:kern w:val="0"/>
                      <w:sz w:val="24"/>
                    </w:rPr>
                  </m:ctrlPr>
                </m:fPr>
                <m:num>
                  <m:sSup>
                    <m:sSupPr>
                      <m:ctrlPr>
                        <w:rPr>
                          <w:rFonts w:ascii="Cambria Math" w:hAnsi="Cambria Math"/>
                          <w:i/>
                          <w:iCs/>
                          <w:kern w:val="0"/>
                          <w:sz w:val="24"/>
                        </w:rPr>
                      </m:ctrlPr>
                    </m:sSupPr>
                    <m:e>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r</m:t>
                          </m:r>
                        </m:sub>
                        <m:sup>
                          <m:r>
                            <w:rPr>
                              <w:rFonts w:ascii="Cambria Math" w:hAnsi="Cambria Math"/>
                              <w:kern w:val="0"/>
                              <w:sz w:val="24"/>
                            </w:rPr>
                            <m:t>m</m:t>
                          </m:r>
                        </m:sup>
                      </m:sSubSup>
                    </m:e>
                    <m:sup>
                      <m:r>
                        <w:rPr>
                          <w:rFonts w:ascii="Cambria Math" w:hAnsi="Cambria Math"/>
                          <w:kern w:val="0"/>
                          <w:sz w:val="24"/>
                        </w:rPr>
                        <m:t>2</m:t>
                      </m:r>
                    </m:sup>
                  </m:sSup>
                </m:num>
                <m:den>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r</m:t>
                      </m:r>
                    </m:sub>
                    <m:sup>
                      <m:r>
                        <w:rPr>
                          <w:rFonts w:ascii="Cambria Math" w:hAnsi="Cambria Math"/>
                          <w:kern w:val="0"/>
                          <w:sz w:val="24"/>
                        </w:rPr>
                        <m:t>m</m:t>
                      </m:r>
                    </m:sup>
                  </m:sSubSup>
                  <m:r>
                    <w:rPr>
                      <w:rFonts w:ascii="Cambria Math" w:hAnsi="Cambria Math"/>
                      <w:kern w:val="0"/>
                      <w:sz w:val="24"/>
                    </w:rPr>
                    <m:t>+λ</m:t>
                  </m:r>
                </m:den>
              </m:f>
              <m:r>
                <w:rPr>
                  <w:rFonts w:ascii="Cambria Math" w:hAnsi="Cambria Math"/>
                  <w:kern w:val="0"/>
                  <w:sz w:val="24"/>
                </w:rPr>
                <m:t>+</m:t>
              </m:r>
              <m:f>
                <m:fPr>
                  <m:ctrlPr>
                    <w:rPr>
                      <w:rFonts w:ascii="Cambria Math" w:hAnsi="Cambria Math"/>
                      <w:i/>
                      <w:iCs/>
                      <w:kern w:val="0"/>
                      <w:sz w:val="24"/>
                    </w:rPr>
                  </m:ctrlPr>
                </m:fPr>
                <m:num>
                  <m:sSup>
                    <m:sSupPr>
                      <m:ctrlPr>
                        <w:rPr>
                          <w:rFonts w:ascii="Cambria Math" w:hAnsi="Cambria Math"/>
                          <w:i/>
                          <w:iCs/>
                          <w:kern w:val="0"/>
                          <w:sz w:val="24"/>
                        </w:rPr>
                      </m:ctrlPr>
                    </m:sSupPr>
                    <m:e>
                      <m:sSup>
                        <m:sSupPr>
                          <m:ctrlPr>
                            <w:rPr>
                              <w:rFonts w:ascii="Cambria Math" w:hAnsi="Cambria Math"/>
                              <w:i/>
                              <w:kern w:val="0"/>
                              <w:sz w:val="24"/>
                            </w:rPr>
                          </m:ctrlPr>
                        </m:sSupPr>
                        <m:e>
                          <m:r>
                            <w:rPr>
                              <w:rFonts w:ascii="Cambria Math" w:hAnsi="Cambria Math"/>
                              <w:kern w:val="0"/>
                              <w:sz w:val="24"/>
                            </w:rPr>
                            <m:t>g</m:t>
                          </m:r>
                        </m:e>
                        <m:sup>
                          <m:r>
                            <w:rPr>
                              <w:rFonts w:ascii="Cambria Math" w:hAnsi="Cambria Math"/>
                              <w:kern w:val="0"/>
                              <w:sz w:val="24"/>
                            </w:rPr>
                            <m:t>m</m:t>
                          </m:r>
                        </m:sup>
                      </m:sSup>
                    </m:e>
                    <m:sup>
                      <m:r>
                        <w:rPr>
                          <w:rFonts w:ascii="Cambria Math" w:hAnsi="Cambria Math"/>
                          <w:kern w:val="0"/>
                          <w:sz w:val="24"/>
                        </w:rPr>
                        <m:t>2</m:t>
                      </m:r>
                    </m:sup>
                  </m:sSup>
                </m:num>
                <m:den>
                  <m:sSup>
                    <m:sSupPr>
                      <m:ctrlPr>
                        <w:rPr>
                          <w:rFonts w:ascii="Cambria Math" w:hAnsi="Cambria Math"/>
                          <w:i/>
                          <w:kern w:val="0"/>
                          <w:sz w:val="24"/>
                        </w:rPr>
                      </m:ctrlPr>
                    </m:sSupPr>
                    <m:e>
                      <m:r>
                        <w:rPr>
                          <w:rFonts w:ascii="Cambria Math" w:hAnsi="Cambria Math"/>
                          <w:kern w:val="0"/>
                          <w:sz w:val="24"/>
                        </w:rPr>
                        <m:t>h</m:t>
                      </m:r>
                    </m:e>
                    <m:sup>
                      <m:r>
                        <w:rPr>
                          <w:rFonts w:ascii="Cambria Math" w:hAnsi="Cambria Math"/>
                          <w:kern w:val="0"/>
                          <w:sz w:val="24"/>
                        </w:rPr>
                        <m:t>m</m:t>
                      </m:r>
                    </m:sup>
                  </m:sSup>
                  <m:r>
                    <w:rPr>
                      <w:rFonts w:ascii="Cambria Math" w:hAnsi="Cambria Math"/>
                      <w:kern w:val="0"/>
                      <w:sz w:val="24"/>
                    </w:rPr>
                    <m:t>+λ</m:t>
                  </m:r>
                </m:den>
              </m:f>
            </m:e>
          </m:d>
        </m:oMath>
      </m:oMathPara>
    </w:p>
    <w:p w14:paraId="1F999B41" w14:textId="77777777" w:rsidR="00B13266" w:rsidRDefault="00D660F4">
      <w:pPr>
        <w:spacing w:line="360" w:lineRule="auto"/>
        <w:textAlignment w:val="center"/>
        <w:rPr>
          <w:rFonts w:hAnsi="Cambria Math"/>
          <w:iCs/>
          <w:kern w:val="0"/>
          <w:sz w:val="24"/>
        </w:rPr>
      </w:pPr>
      <w:r>
        <w:rPr>
          <w:rFonts w:hAnsi="Cambria Math" w:hint="eastAsia"/>
          <w:iCs/>
          <w:kern w:val="0"/>
          <w:sz w:val="24"/>
        </w:rPr>
        <w:t>其中</w:t>
      </w:r>
      <m:oMath>
        <m:r>
          <w:rPr>
            <w:rFonts w:ascii="Cambria Math" w:hAnsi="Cambria Math"/>
            <w:kern w:val="0"/>
            <w:sz w:val="24"/>
          </w:rPr>
          <m:t>λ</m:t>
        </m:r>
      </m:oMath>
      <w:r>
        <w:rPr>
          <w:rFonts w:hAnsi="Cambria Math" w:hint="eastAsia"/>
          <w:iCs/>
          <w:kern w:val="0"/>
          <w:sz w:val="24"/>
        </w:rPr>
        <w:t>是超参数。</w:t>
      </w:r>
    </w:p>
    <w:p w14:paraId="62E5D897" w14:textId="77777777" w:rsidR="00B13266" w:rsidRDefault="00D660F4">
      <w:pPr>
        <w:spacing w:line="360" w:lineRule="auto"/>
        <w:ind w:firstLineChars="200" w:firstLine="480"/>
        <w:textAlignment w:val="center"/>
        <w:rPr>
          <w:rFonts w:hAnsi="Cambria Math"/>
          <w:kern w:val="0"/>
          <w:sz w:val="24"/>
        </w:rPr>
      </w:pPr>
      <w:r>
        <w:rPr>
          <w:rFonts w:hAnsi="Cambria Math" w:hint="eastAsia"/>
          <w:iCs/>
          <w:kern w:val="0"/>
          <w:sz w:val="24"/>
        </w:rPr>
        <w:t>（</w:t>
      </w:r>
      <w:r>
        <w:rPr>
          <w:rFonts w:hAnsi="Cambria Math" w:hint="eastAsia"/>
          <w:iCs/>
          <w:kern w:val="0"/>
          <w:sz w:val="24"/>
        </w:rPr>
        <w:t>4</w:t>
      </w:r>
      <w:r>
        <w:rPr>
          <w:rFonts w:hAnsi="Cambria Math" w:hint="eastAsia"/>
          <w:iCs/>
          <w:kern w:val="0"/>
          <w:sz w:val="24"/>
        </w:rPr>
        <w:t>）对于样本的每个特征</w:t>
      </w:r>
      <w:r>
        <w:rPr>
          <w:rFonts w:hAnsi="Cambria Math" w:hint="eastAsia"/>
          <w:kern w:val="0"/>
          <w:sz w:val="24"/>
        </w:rPr>
        <w:t>的所有阈值</w:t>
      </w:r>
      <m:oMath>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m:t>
            </m:r>
          </m:sub>
          <m:sup>
            <m:r>
              <w:rPr>
                <w:rFonts w:ascii="Cambria Math" w:hAnsi="Cambria Math"/>
                <w:kern w:val="0"/>
                <w:sz w:val="24"/>
              </w:rPr>
              <m:t>m</m:t>
            </m:r>
          </m:sup>
        </m:sSubSup>
      </m:oMath>
      <w:r>
        <w:rPr>
          <w:rFonts w:hAnsi="Cambria Math" w:hint="eastAsia"/>
          <w:kern w:val="0"/>
          <w:sz w:val="24"/>
        </w:rPr>
        <w:t>均可以得到一个</w:t>
      </w:r>
      <m:oMath>
        <m:sSubSup>
          <m:sSubSupPr>
            <m:ctrlPr>
              <w:rPr>
                <w:rFonts w:ascii="Cambria Math" w:hAnsi="Cambria Math"/>
                <w:i/>
                <w:iCs/>
                <w:kern w:val="0"/>
                <w:sz w:val="24"/>
              </w:rPr>
            </m:ctrlPr>
          </m:sSubSupPr>
          <m:e>
            <m:r>
              <m:rPr>
                <m:scr m:val="script"/>
              </m:rPr>
              <w:rPr>
                <w:rFonts w:ascii="Cambria Math" w:hAnsi="Cambria Math"/>
                <w:kern w:val="0"/>
                <w:sz w:val="24"/>
              </w:rPr>
              <m:t>L</m:t>
            </m:r>
          </m:e>
          <m:sub>
            <m:r>
              <w:rPr>
                <w:rFonts w:ascii="Cambria Math" w:hAnsi="Cambria Math"/>
                <w:kern w:val="0"/>
                <w:sz w:val="24"/>
              </w:rPr>
              <m:t>split</m:t>
            </m:r>
          </m:sub>
          <m:sup>
            <m:r>
              <w:rPr>
                <w:rFonts w:ascii="Cambria Math" w:hAnsi="Cambria Math"/>
                <w:kern w:val="0"/>
                <w:sz w:val="24"/>
              </w:rPr>
              <m:t>m</m:t>
            </m:r>
          </m:sup>
        </m:sSubSup>
      </m:oMath>
      <w:r>
        <w:rPr>
          <w:rFonts w:hAnsi="Cambria Math" w:hint="eastAsia"/>
          <w:iCs/>
          <w:kern w:val="0"/>
          <w:sz w:val="24"/>
        </w:rPr>
        <w:t>值，选出其中最大的</w:t>
      </w:r>
      <m:oMath>
        <m:sSubSup>
          <m:sSubSupPr>
            <m:ctrlPr>
              <w:rPr>
                <w:rFonts w:ascii="Cambria Math" w:hAnsi="Cambria Math"/>
                <w:i/>
                <w:iCs/>
                <w:kern w:val="0"/>
                <w:sz w:val="24"/>
              </w:rPr>
            </m:ctrlPr>
          </m:sSubSupPr>
          <m:e>
            <m:r>
              <m:rPr>
                <m:scr m:val="script"/>
              </m:rPr>
              <w:rPr>
                <w:rFonts w:ascii="Cambria Math" w:hAnsi="Cambria Math"/>
                <w:kern w:val="0"/>
                <w:sz w:val="24"/>
              </w:rPr>
              <m:t>L</m:t>
            </m:r>
          </m:e>
          <m:sub>
            <m:r>
              <w:rPr>
                <w:rFonts w:ascii="Cambria Math" w:hAnsi="Cambria Math"/>
                <w:kern w:val="0"/>
                <w:sz w:val="24"/>
              </w:rPr>
              <m:t>split</m:t>
            </m:r>
          </m:sub>
          <m:sup>
            <m:r>
              <w:rPr>
                <w:rFonts w:ascii="Cambria Math" w:hAnsi="Cambria Math"/>
                <w:kern w:val="0"/>
                <w:sz w:val="24"/>
              </w:rPr>
              <m:t>m</m:t>
            </m:r>
          </m:sup>
        </m:sSubSup>
      </m:oMath>
      <w:r>
        <w:rPr>
          <w:rFonts w:hAnsi="Cambria Math" w:hint="eastAsia"/>
          <w:iCs/>
          <w:kern w:val="0"/>
          <w:sz w:val="24"/>
        </w:rPr>
        <w:t>值，确定该特征阈值为第</w:t>
      </w:r>
      <w:r>
        <w:rPr>
          <w:rFonts w:hAnsi="Cambria Math" w:hint="eastAsia"/>
          <w:iCs/>
          <w:kern w:val="0"/>
          <w:sz w:val="24"/>
        </w:rPr>
        <w:t>m</w:t>
      </w:r>
      <w:r>
        <w:rPr>
          <w:rFonts w:hAnsi="Cambria Math" w:hint="eastAsia"/>
          <w:iCs/>
          <w:kern w:val="0"/>
          <w:sz w:val="24"/>
        </w:rPr>
        <w:t>轮的全局最佳分割，全局最佳分割可以用</w:t>
      </w:r>
      <w:r>
        <w:rPr>
          <w:rFonts w:hAnsi="Cambria Math" w:hint="eastAsia"/>
          <w:kern w:val="0"/>
          <w:sz w:val="24"/>
        </w:rPr>
        <w:t>[</w:t>
      </w:r>
      <w:r>
        <w:rPr>
          <w:rFonts w:hAnsi="Cambria Math" w:hint="eastAsia"/>
          <w:kern w:val="0"/>
          <w:sz w:val="24"/>
        </w:rPr>
        <w:t>参与方，特征编号</w:t>
      </w:r>
      <w:r>
        <w:rPr>
          <w:rFonts w:hAnsi="Cambria Math" w:hint="eastAsia"/>
          <w:kern w:val="0"/>
          <w:sz w:val="24"/>
        </w:rPr>
        <w:t>(</w:t>
      </w:r>
      <m:oMath>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opt</m:t>
            </m:r>
          </m:sub>
        </m:sSub>
      </m:oMath>
      <w:r>
        <w:rPr>
          <w:rFonts w:hAnsi="Cambria Math" w:hint="eastAsia"/>
          <w:kern w:val="0"/>
          <w:sz w:val="24"/>
        </w:rPr>
        <w:t>)</w:t>
      </w:r>
      <w:r>
        <w:rPr>
          <w:rFonts w:hAnsi="Cambria Math" w:hint="eastAsia"/>
          <w:kern w:val="0"/>
          <w:sz w:val="24"/>
        </w:rPr>
        <w:t>，阈值编号</w:t>
      </w:r>
      <w:r>
        <w:rPr>
          <w:rFonts w:hAnsi="Cambria Math" w:hint="eastAsia"/>
          <w:kern w:val="0"/>
          <w:sz w:val="24"/>
        </w:rPr>
        <w:t>(</w:t>
      </w:r>
      <m:oMath>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opt</m:t>
            </m:r>
          </m:sub>
        </m:sSub>
      </m:oMath>
      <w:r>
        <w:rPr>
          <w:rFonts w:hAnsi="Cambria Math" w:hint="eastAsia"/>
          <w:kern w:val="0"/>
          <w:sz w:val="24"/>
        </w:rPr>
        <w:t>)]</w:t>
      </w:r>
      <w:r>
        <w:rPr>
          <w:rFonts w:hAnsi="Cambria Math" w:hint="eastAsia"/>
          <w:kern w:val="0"/>
          <w:sz w:val="24"/>
        </w:rPr>
        <w:t>来表示，并将特征编号</w:t>
      </w:r>
      <w:r>
        <w:rPr>
          <w:rFonts w:hAnsi="Cambria Math" w:hint="eastAsia"/>
          <w:kern w:val="0"/>
          <w:sz w:val="24"/>
        </w:rPr>
        <w:t>(</w:t>
      </w:r>
      <m:oMath>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opt</m:t>
            </m:r>
          </m:sub>
        </m:sSub>
      </m:oMath>
      <w:r>
        <w:rPr>
          <w:rFonts w:hAnsi="Cambria Math" w:hint="eastAsia"/>
          <w:kern w:val="0"/>
          <w:sz w:val="24"/>
        </w:rPr>
        <w:t>)</w:t>
      </w:r>
      <w:r>
        <w:rPr>
          <w:rFonts w:hAnsi="Cambria Math" w:hint="eastAsia"/>
          <w:kern w:val="0"/>
          <w:sz w:val="24"/>
        </w:rPr>
        <w:t>和阈值编号</w:t>
      </w:r>
      <w:r>
        <w:rPr>
          <w:rFonts w:hAnsi="Cambria Math" w:hint="eastAsia"/>
          <w:kern w:val="0"/>
          <w:sz w:val="24"/>
        </w:rPr>
        <w:t>(</w:t>
      </w:r>
      <m:oMath>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opt</m:t>
            </m:r>
          </m:sub>
        </m:sSub>
      </m:oMath>
      <w:r>
        <w:rPr>
          <w:rFonts w:hAnsi="Cambria Math" w:hint="eastAsia"/>
          <w:kern w:val="0"/>
          <w:sz w:val="24"/>
        </w:rPr>
        <w:t>)</w:t>
      </w:r>
      <w:r>
        <w:rPr>
          <w:rFonts w:hAnsi="Cambria Math" w:hint="eastAsia"/>
          <w:kern w:val="0"/>
          <w:sz w:val="24"/>
        </w:rPr>
        <w:t>返回给</w:t>
      </w:r>
      <w:r>
        <w:rPr>
          <w:rFonts w:hAnsi="Cambria Math" w:hint="eastAsia"/>
          <w:kern w:val="0"/>
          <w:sz w:val="24"/>
        </w:rPr>
        <w:t>C</w:t>
      </w:r>
      <w:r>
        <w:rPr>
          <w:rFonts w:hAnsi="Cambria Math" w:hint="eastAsia"/>
          <w:kern w:val="0"/>
          <w:sz w:val="24"/>
        </w:rPr>
        <w:t>方。</w:t>
      </w:r>
    </w:p>
    <w:p w14:paraId="26B2F9BD"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S2-2-4</w:t>
      </w:r>
      <w:r>
        <w:rPr>
          <w:rFonts w:hAnsi="Cambria Math" w:hint="eastAsia"/>
          <w:kern w:val="0"/>
          <w:sz w:val="24"/>
        </w:rPr>
        <w:t>：</w:t>
      </w:r>
      <w:r>
        <w:rPr>
          <w:rFonts w:hAnsi="Cambria Math" w:hint="eastAsia"/>
          <w:kern w:val="0"/>
          <w:sz w:val="24"/>
        </w:rPr>
        <w:t>C</w:t>
      </w:r>
      <w:r>
        <w:rPr>
          <w:rFonts w:hAnsi="Cambria Math" w:hint="eastAsia"/>
          <w:kern w:val="0"/>
          <w:sz w:val="24"/>
        </w:rPr>
        <w:t>方根据从</w:t>
      </w:r>
      <w:r>
        <w:rPr>
          <w:rFonts w:hAnsi="Cambria Math" w:hint="eastAsia"/>
          <w:kern w:val="0"/>
          <w:sz w:val="24"/>
        </w:rPr>
        <w:t>B</w:t>
      </w:r>
      <w:r>
        <w:rPr>
          <w:rFonts w:hAnsi="Cambria Math" w:hint="eastAsia"/>
          <w:kern w:val="0"/>
          <w:sz w:val="24"/>
        </w:rPr>
        <w:t>方发送的</w:t>
      </w:r>
      <m:oMath>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opt</m:t>
            </m:r>
          </m:sub>
        </m:sSub>
      </m:oMath>
      <w:r>
        <w:rPr>
          <w:rFonts w:hAnsi="Cambria Math" w:hint="eastAsia"/>
          <w:kern w:val="0"/>
          <w:sz w:val="24"/>
        </w:rPr>
        <w:t>和</w:t>
      </w:r>
      <m:oMath>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opt</m:t>
            </m:r>
          </m:sub>
        </m:sSub>
      </m:oMath>
      <w:r>
        <w:rPr>
          <w:rFonts w:hAnsi="Cambria Math" w:hint="eastAsia"/>
          <w:kern w:val="0"/>
          <w:sz w:val="24"/>
        </w:rPr>
        <w:t>确定特征的阈值，并对当前的样本空间进行划分。然后，</w:t>
      </w:r>
      <w:r>
        <w:rPr>
          <w:rFonts w:hAnsi="Cambria Math" w:hint="eastAsia"/>
          <w:kern w:val="0"/>
          <w:sz w:val="24"/>
        </w:rPr>
        <w:t>C</w:t>
      </w:r>
      <w:r>
        <w:rPr>
          <w:rFonts w:hAnsi="Cambria Math" w:hint="eastAsia"/>
          <w:kern w:val="0"/>
          <w:sz w:val="24"/>
        </w:rPr>
        <w:t>方在本地建立一个查找表，记录选中特征的阈值，形成记录</w:t>
      </w:r>
      <w:r>
        <w:rPr>
          <w:rFonts w:hAnsi="Cambria Math" w:hint="eastAsia"/>
          <w:kern w:val="0"/>
          <w:sz w:val="24"/>
        </w:rPr>
        <w:t>[</w:t>
      </w:r>
      <w:r>
        <w:rPr>
          <w:rFonts w:hAnsi="Cambria Math" w:hint="eastAsia"/>
          <w:kern w:val="0"/>
          <w:sz w:val="24"/>
        </w:rPr>
        <w:t>记录编号，特征，阈值</w:t>
      </w:r>
      <w:r>
        <w:rPr>
          <w:rFonts w:hAnsi="Cambria Math" w:hint="eastAsia"/>
          <w:kern w:val="0"/>
          <w:sz w:val="24"/>
        </w:rPr>
        <w:t>]</w:t>
      </w:r>
      <w:r>
        <w:rPr>
          <w:rFonts w:hAnsi="Cambria Math" w:hint="eastAsia"/>
          <w:kern w:val="0"/>
          <w:sz w:val="24"/>
        </w:rPr>
        <w:t>，并将记录编号和划分后左侧的样本空间（</w:t>
      </w:r>
      <m:oMath>
        <m:sSub>
          <m:sSubPr>
            <m:ctrlPr>
              <w:rPr>
                <w:rFonts w:ascii="Cambria Math" w:hAnsi="Cambria Math"/>
                <w:i/>
                <w:kern w:val="0"/>
                <w:sz w:val="24"/>
              </w:rPr>
            </m:ctrlPr>
          </m:sSubPr>
          <m:e>
            <m:r>
              <w:rPr>
                <w:rFonts w:ascii="Cambria Math" w:hAnsi="Cambria Math"/>
                <w:kern w:val="0"/>
                <w:sz w:val="24"/>
              </w:rPr>
              <m:t>I</m:t>
            </m:r>
          </m:e>
          <m:sub>
            <m:r>
              <w:rPr>
                <w:rFonts w:ascii="Cambria Math" w:hAnsi="Cambria Math"/>
                <w:kern w:val="0"/>
                <w:sz w:val="24"/>
              </w:rPr>
              <m:t>L</m:t>
            </m:r>
          </m:sub>
        </m:sSub>
      </m:oMath>
      <w:r>
        <w:rPr>
          <w:rFonts w:hAnsi="Cambria Math" w:hint="eastAsia"/>
          <w:kern w:val="0"/>
          <w:sz w:val="24"/>
        </w:rPr>
        <w:t>）返回给</w:t>
      </w:r>
      <w:r>
        <w:rPr>
          <w:rFonts w:hAnsi="Cambria Math" w:hint="eastAsia"/>
          <w:kern w:val="0"/>
          <w:sz w:val="24"/>
        </w:rPr>
        <w:t>B</w:t>
      </w:r>
      <w:r>
        <w:rPr>
          <w:rFonts w:hAnsi="Cambria Math" w:hint="eastAsia"/>
          <w:kern w:val="0"/>
          <w:sz w:val="24"/>
        </w:rPr>
        <w:t>方。</w:t>
      </w:r>
    </w:p>
    <w:p w14:paraId="3B239C2E"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S2-2-5</w:t>
      </w:r>
      <w:r>
        <w:rPr>
          <w:rFonts w:hAnsi="Cambria Math" w:hint="eastAsia"/>
          <w:kern w:val="0"/>
          <w:sz w:val="24"/>
        </w:rPr>
        <w:t>：</w:t>
      </w:r>
      <w:r>
        <w:rPr>
          <w:rFonts w:hAnsi="Cambria Math" w:hint="eastAsia"/>
          <w:kern w:val="0"/>
          <w:sz w:val="24"/>
        </w:rPr>
        <w:t>B</w:t>
      </w:r>
      <w:r>
        <w:rPr>
          <w:rFonts w:hAnsi="Cambria Math" w:hint="eastAsia"/>
          <w:kern w:val="0"/>
          <w:sz w:val="24"/>
        </w:rPr>
        <w:t>方将会根据收到的</w:t>
      </w:r>
      <w:r>
        <w:rPr>
          <w:rFonts w:hAnsi="Cambria Math" w:hint="eastAsia"/>
          <w:kern w:val="0"/>
          <w:sz w:val="24"/>
        </w:rPr>
        <w:t>[</w:t>
      </w:r>
      <w:r>
        <w:rPr>
          <w:rFonts w:hAnsi="Cambria Math" w:hint="eastAsia"/>
          <w:kern w:val="0"/>
          <w:sz w:val="24"/>
        </w:rPr>
        <w:t>记录编号，</w:t>
      </w:r>
      <m:oMath>
        <m:sSub>
          <m:sSubPr>
            <m:ctrlPr>
              <w:rPr>
                <w:rFonts w:ascii="Cambria Math" w:hAnsi="Cambria Math"/>
                <w:i/>
                <w:kern w:val="0"/>
                <w:sz w:val="24"/>
              </w:rPr>
            </m:ctrlPr>
          </m:sSubPr>
          <m:e>
            <m:r>
              <w:rPr>
                <w:rFonts w:ascii="Cambria Math" w:hAnsi="Cambria Math"/>
                <w:kern w:val="0"/>
                <w:sz w:val="24"/>
              </w:rPr>
              <m:t>I</m:t>
            </m:r>
          </m:e>
          <m:sub>
            <m:r>
              <w:rPr>
                <w:rFonts w:ascii="Cambria Math" w:hAnsi="Cambria Math"/>
                <w:kern w:val="0"/>
                <w:sz w:val="24"/>
              </w:rPr>
              <m:t>L</m:t>
            </m:r>
          </m:sub>
        </m:sSub>
      </m:oMath>
      <w:r>
        <w:rPr>
          <w:rFonts w:hAnsi="Cambria Math" w:hint="eastAsia"/>
          <w:kern w:val="0"/>
          <w:sz w:val="24"/>
        </w:rPr>
        <w:t>]</w:t>
      </w:r>
      <w:r>
        <w:rPr>
          <w:rFonts w:hAnsi="Cambria Math" w:hint="eastAsia"/>
          <w:kern w:val="0"/>
          <w:sz w:val="24"/>
        </w:rPr>
        <w:t>对当前节点进行划分，并将当前节点与</w:t>
      </w:r>
      <w:r>
        <w:rPr>
          <w:rFonts w:hAnsi="Cambria Math" w:hint="eastAsia"/>
          <w:kern w:val="0"/>
          <w:sz w:val="24"/>
        </w:rPr>
        <w:t>[</w:t>
      </w:r>
      <w:r>
        <w:rPr>
          <w:rFonts w:hAnsi="Cambria Math" w:hint="eastAsia"/>
          <w:kern w:val="0"/>
          <w:sz w:val="24"/>
        </w:rPr>
        <w:t>参与方，记录编号</w:t>
      </w:r>
      <w:r>
        <w:rPr>
          <w:rFonts w:hAnsi="Cambria Math" w:hint="eastAsia"/>
          <w:kern w:val="0"/>
          <w:sz w:val="24"/>
        </w:rPr>
        <w:t>]</w:t>
      </w:r>
      <w:r>
        <w:rPr>
          <w:rFonts w:hAnsi="Cambria Math" w:hint="eastAsia"/>
          <w:kern w:val="0"/>
          <w:sz w:val="24"/>
        </w:rPr>
        <w:t>关联。</w:t>
      </w:r>
      <w:r>
        <w:rPr>
          <w:rFonts w:hAnsi="Cambria Math" w:hint="eastAsia"/>
          <w:kern w:val="0"/>
          <w:sz w:val="24"/>
        </w:rPr>
        <w:t>B</w:t>
      </w:r>
      <w:r>
        <w:rPr>
          <w:rFonts w:hAnsi="Cambria Math" w:hint="eastAsia"/>
          <w:kern w:val="0"/>
          <w:sz w:val="24"/>
        </w:rPr>
        <w:t>方将当前节点的划分信息与</w:t>
      </w:r>
      <w:r>
        <w:rPr>
          <w:rFonts w:hAnsi="Cambria Math" w:hint="eastAsia"/>
          <w:kern w:val="0"/>
          <w:sz w:val="24"/>
        </w:rPr>
        <w:t>C</w:t>
      </w:r>
      <w:r>
        <w:rPr>
          <w:rFonts w:hAnsi="Cambria Math" w:hint="eastAsia"/>
          <w:kern w:val="0"/>
          <w:sz w:val="24"/>
        </w:rPr>
        <w:t>方同步，并进入对下一节点的分割。</w:t>
      </w:r>
    </w:p>
    <w:p w14:paraId="602B665A" w14:textId="77777777" w:rsidR="00B13266" w:rsidRDefault="00D660F4">
      <w:pPr>
        <w:spacing w:line="360" w:lineRule="auto"/>
        <w:ind w:firstLineChars="200" w:firstLine="480"/>
        <w:textAlignment w:val="center"/>
        <w:rPr>
          <w:rFonts w:hAnsi="宋体"/>
          <w:kern w:val="0"/>
          <w:sz w:val="24"/>
        </w:rPr>
      </w:pPr>
      <w:r>
        <w:rPr>
          <w:rFonts w:hAnsi="Cambria Math" w:hint="eastAsia"/>
          <w:kern w:val="0"/>
          <w:sz w:val="24"/>
        </w:rPr>
        <w:t>S2-2-6</w:t>
      </w:r>
      <w:r>
        <w:rPr>
          <w:rFonts w:hAnsi="Cambria Math" w:hint="eastAsia"/>
          <w:kern w:val="0"/>
          <w:sz w:val="24"/>
        </w:rPr>
        <w:t>：迭代步骤</w:t>
      </w:r>
      <w:r>
        <w:rPr>
          <w:rFonts w:hAnsi="Cambria Math" w:hint="eastAsia"/>
          <w:kern w:val="0"/>
          <w:sz w:val="24"/>
        </w:rPr>
        <w:t>S2-2-2~S2-2-5</w:t>
      </w:r>
      <w:r>
        <w:rPr>
          <w:rFonts w:hAnsi="Cambria Math" w:hint="eastAsia"/>
          <w:kern w:val="0"/>
          <w:sz w:val="24"/>
        </w:rPr>
        <w:t>，直至达到训练停止条件或树的最大深度。</w:t>
      </w:r>
    </w:p>
    <w:p w14:paraId="7C027C22"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S2-3</w:t>
      </w:r>
      <w:r>
        <w:rPr>
          <w:rFonts w:hAnsi="宋体" w:hint="eastAsia"/>
          <w:kern w:val="0"/>
          <w:sz w:val="24"/>
        </w:rPr>
        <w:t>：使用训练</w:t>
      </w:r>
      <w:proofErr w:type="gramStart"/>
      <w:r>
        <w:rPr>
          <w:rFonts w:hAnsi="宋体" w:hint="eastAsia"/>
          <w:kern w:val="0"/>
          <w:sz w:val="24"/>
        </w:rPr>
        <w:t>好的第</w:t>
      </w:r>
      <w:proofErr w:type="gramEnd"/>
      <w:r>
        <w:rPr>
          <w:rFonts w:hAnsi="宋体" w:hint="eastAsia"/>
          <w:kern w:val="0"/>
          <w:sz w:val="24"/>
        </w:rPr>
        <w:t>m</w:t>
      </w:r>
      <w:r>
        <w:rPr>
          <w:rFonts w:hAnsi="宋体" w:hint="eastAsia"/>
          <w:kern w:val="0"/>
          <w:sz w:val="24"/>
        </w:rPr>
        <w:t>轮</w:t>
      </w:r>
      <w:r>
        <w:rPr>
          <w:rFonts w:hAnsi="宋体" w:hint="eastAsia"/>
          <w:kern w:val="0"/>
          <w:sz w:val="24"/>
        </w:rPr>
        <w:t>GBDT</w:t>
      </w:r>
      <w:r>
        <w:rPr>
          <w:rFonts w:hAnsi="宋体" w:hint="eastAsia"/>
          <w:kern w:val="0"/>
          <w:sz w:val="24"/>
        </w:rPr>
        <w:t>决策模型，对第</w:t>
      </w:r>
      <w:r>
        <w:rPr>
          <w:rFonts w:hAnsi="宋体" w:hint="eastAsia"/>
          <w:kern w:val="0"/>
          <w:sz w:val="24"/>
        </w:rPr>
        <w:t>m</w:t>
      </w:r>
      <w:r>
        <w:rPr>
          <w:rFonts w:hAnsi="宋体" w:hint="eastAsia"/>
          <w:kern w:val="0"/>
          <w:sz w:val="24"/>
        </w:rPr>
        <w:t>轮测试集</w:t>
      </w:r>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oMath>
      <w:r>
        <w:rPr>
          <w:rFonts w:hAnsi="宋体" w:hint="eastAsia"/>
          <w:kern w:val="0"/>
          <w:sz w:val="24"/>
        </w:rPr>
        <w:t>进行预测，获得第</w:t>
      </w:r>
      <w:r>
        <w:rPr>
          <w:rFonts w:hAnsi="宋体" w:hint="eastAsia"/>
          <w:kern w:val="0"/>
          <w:sz w:val="24"/>
        </w:rPr>
        <w:t>m</w:t>
      </w:r>
      <w:r>
        <w:rPr>
          <w:rFonts w:hAnsi="宋体" w:hint="eastAsia"/>
          <w:kern w:val="0"/>
          <w:sz w:val="24"/>
        </w:rPr>
        <w:t>轮测试集</w:t>
      </w:r>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oMath>
      <w:r>
        <w:rPr>
          <w:rFonts w:hAnsi="宋体" w:hint="eastAsia"/>
          <w:kern w:val="0"/>
          <w:sz w:val="24"/>
        </w:rPr>
        <w:t>中每个样本</w:t>
      </w:r>
      <m:oMath>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oMath>
      <w:r>
        <w:rPr>
          <w:rFonts w:hAnsi="Cambria Math" w:hint="eastAsia"/>
          <w:kern w:val="0"/>
          <w:sz w:val="24"/>
        </w:rPr>
        <w:t>的</w:t>
      </w:r>
      <w:r>
        <w:rPr>
          <w:rFonts w:hAnsi="宋体" w:hint="eastAsia"/>
          <w:kern w:val="0"/>
          <w:sz w:val="24"/>
        </w:rPr>
        <w:t>预测分数，遍历</w:t>
      </w:r>
      <w:r>
        <w:rPr>
          <w:rFonts w:hAnsi="宋体" w:hint="eastAsia"/>
          <w:kern w:val="0"/>
          <w:sz w:val="24"/>
        </w:rPr>
        <w:t>U</w:t>
      </w:r>
      <w:r>
        <w:rPr>
          <w:rFonts w:hAnsi="宋体" w:hint="eastAsia"/>
          <w:kern w:val="0"/>
          <w:sz w:val="24"/>
        </w:rPr>
        <w:t>中所有样本，在</w:t>
      </w:r>
      <w:r>
        <w:rPr>
          <w:rFonts w:hAnsi="宋体" w:hint="eastAsia"/>
          <w:kern w:val="0"/>
          <w:sz w:val="24"/>
        </w:rPr>
        <w:t>U</w:t>
      </w:r>
      <w:r>
        <w:rPr>
          <w:rFonts w:hAnsi="宋体" w:hint="eastAsia"/>
          <w:kern w:val="0"/>
          <w:sz w:val="24"/>
        </w:rPr>
        <w:t>中找到与</w:t>
      </w:r>
      <m:oMath>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oMath>
      <w:r>
        <w:rPr>
          <w:rFonts w:hAnsi="Cambria Math" w:hint="eastAsia"/>
          <w:kern w:val="0"/>
          <w:sz w:val="24"/>
        </w:rPr>
        <w:t>的</w:t>
      </w:r>
      <w:r>
        <w:rPr>
          <w:rFonts w:hAnsi="Cambria Math" w:hint="eastAsia"/>
          <w:kern w:val="0"/>
          <w:sz w:val="24"/>
        </w:rPr>
        <w:t>ID</w:t>
      </w:r>
      <w:r>
        <w:rPr>
          <w:rFonts w:hAnsi="Cambria Math" w:hint="eastAsia"/>
          <w:kern w:val="0"/>
          <w:sz w:val="24"/>
        </w:rPr>
        <w:t>相同的样本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，并把</w:t>
      </w:r>
      <m:oMath>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oMath>
      <w:r>
        <w:rPr>
          <w:rFonts w:hAnsi="Cambria Math" w:hint="eastAsia"/>
          <w:kern w:val="0"/>
          <w:sz w:val="24"/>
        </w:rPr>
        <w:t>的</w:t>
      </w:r>
      <w:r>
        <w:rPr>
          <w:rFonts w:hAnsi="宋体" w:hint="eastAsia"/>
          <w:kern w:val="0"/>
          <w:sz w:val="24"/>
        </w:rPr>
        <w:t>预测分数赋值给</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，作为样本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的第</w:t>
      </w:r>
      <w:r>
        <w:rPr>
          <w:rFonts w:hAnsi="Cambria Math" w:hint="eastAsia"/>
          <w:kern w:val="0"/>
          <w:sz w:val="24"/>
        </w:rPr>
        <w:t>m</w:t>
      </w:r>
      <w:proofErr w:type="gramStart"/>
      <w:r>
        <w:rPr>
          <w:rFonts w:hAnsi="Cambria Math" w:hint="eastAsia"/>
          <w:kern w:val="0"/>
          <w:sz w:val="24"/>
        </w:rPr>
        <w:t>轮预测</w:t>
      </w:r>
      <w:proofErr w:type="gramEnd"/>
      <w:r>
        <w:rPr>
          <w:rFonts w:hAnsi="Cambria Math" w:hint="eastAsia"/>
          <w:kern w:val="0"/>
          <w:sz w:val="24"/>
        </w:rPr>
        <w:t>分数，</w:t>
      </w:r>
      <w:r>
        <w:rPr>
          <w:rFonts w:hAnsi="宋体" w:hint="eastAsia"/>
          <w:kern w:val="0"/>
          <w:sz w:val="24"/>
        </w:rPr>
        <w:t>用</w:t>
      </w:r>
      <m:oMath>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oMath>
      <w:r>
        <w:rPr>
          <w:rFonts w:hAnsi="宋体" w:hint="eastAsia"/>
          <w:kern w:val="0"/>
          <w:sz w:val="24"/>
        </w:rPr>
        <w:t>表示，其中</w:t>
      </w:r>
      <m:oMath>
        <m:r>
          <w:rPr>
            <w:rFonts w:ascii="Cambria Math" w:hAnsi="宋体"/>
            <w:kern w:val="0"/>
            <w:sz w:val="24"/>
          </w:rPr>
          <m:t>i</m:t>
        </m:r>
        <m:r>
          <w:rPr>
            <w:rFonts w:ascii="Cambria Math" w:hAnsi="Cambria Math" w:hint="eastAsia"/>
            <w:kern w:val="0"/>
            <w:sz w:val="24"/>
          </w:rPr>
          <m:t>=1,</m:t>
        </m:r>
        <m:r>
          <w:rPr>
            <w:rFonts w:ascii="Cambria Math" w:hAnsi="Cambria Math"/>
            <w:kern w:val="0"/>
            <w:sz w:val="24"/>
          </w:rPr>
          <m:t>…,</m:t>
        </m:r>
        <m:r>
          <w:rPr>
            <w:rFonts w:ascii="Cambria Math" w:hAnsi="Cambria Math"/>
            <w:kern w:val="0"/>
            <w:sz w:val="24"/>
            <w:vertAlign w:val="subscript"/>
          </w:rPr>
          <m:t>|</m:t>
        </m:r>
        <m:r>
          <m:rPr>
            <m:sty m:val="p"/>
          </m:rPr>
          <w:rPr>
            <w:rFonts w:ascii="Cambria Math"/>
            <w:sz w:val="24"/>
          </w:rPr>
          <m:t>U</m:t>
        </m:r>
        <m:r>
          <w:rPr>
            <w:rFonts w:ascii="Cambria Math" w:hAnsi="Cambria Math"/>
            <w:kern w:val="0"/>
            <w:sz w:val="24"/>
            <w:vertAlign w:val="subscript"/>
          </w:rPr>
          <m:t>|</m:t>
        </m:r>
      </m:oMath>
      <w:r>
        <w:rPr>
          <w:rFonts w:hAnsi="Cambria Math" w:hint="eastAsia"/>
          <w:kern w:val="0"/>
          <w:sz w:val="24"/>
        </w:rPr>
        <w:t>为未标记数据集</w:t>
      </w:r>
      <w:r>
        <w:rPr>
          <w:rFonts w:hAnsi="Cambria Math" w:hint="eastAsia"/>
          <w:kern w:val="0"/>
          <w:sz w:val="24"/>
        </w:rPr>
        <w:t>U</w:t>
      </w:r>
      <w:r>
        <w:rPr>
          <w:rFonts w:hAnsi="Cambria Math" w:hint="eastAsia"/>
          <w:kern w:val="0"/>
          <w:sz w:val="24"/>
        </w:rPr>
        <w:t>中的样本编号。如果</w:t>
      </w:r>
      <w:r>
        <w:rPr>
          <w:rFonts w:hAnsi="Cambria Math" w:hint="eastAsia"/>
          <w:kern w:val="0"/>
          <w:sz w:val="24"/>
        </w:rPr>
        <w:t>U</w:t>
      </w:r>
      <w:r>
        <w:rPr>
          <w:rFonts w:hAnsi="Cambria Math" w:hint="eastAsia"/>
          <w:kern w:val="0"/>
          <w:sz w:val="24"/>
        </w:rPr>
        <w:t>中样本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第</w:t>
      </w:r>
      <w:r>
        <w:rPr>
          <w:rFonts w:hAnsi="Cambria Math" w:hint="eastAsia"/>
          <w:kern w:val="0"/>
          <w:sz w:val="24"/>
        </w:rPr>
        <w:t>m</w:t>
      </w:r>
      <w:r>
        <w:rPr>
          <w:rFonts w:hAnsi="Cambria Math" w:hint="eastAsia"/>
          <w:kern w:val="0"/>
          <w:sz w:val="24"/>
        </w:rPr>
        <w:t>轮中未存在于</w:t>
      </w:r>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oMath>
      <w:r>
        <w:rPr>
          <w:rFonts w:hAnsi="Cambria Math" w:hint="eastAsia"/>
          <w:kern w:val="0"/>
          <w:sz w:val="24"/>
        </w:rPr>
        <w:t>中，则该样本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对应的第</w:t>
      </w:r>
      <w:r>
        <w:rPr>
          <w:rFonts w:hAnsi="Cambria Math" w:hint="eastAsia"/>
          <w:kern w:val="0"/>
          <w:sz w:val="24"/>
        </w:rPr>
        <w:t>m</w:t>
      </w:r>
      <w:proofErr w:type="gramStart"/>
      <w:r>
        <w:rPr>
          <w:rFonts w:hAnsi="Cambria Math" w:hint="eastAsia"/>
          <w:kern w:val="0"/>
          <w:sz w:val="24"/>
        </w:rPr>
        <w:t>轮预测</w:t>
      </w:r>
      <w:proofErr w:type="gramEnd"/>
      <w:r>
        <w:rPr>
          <w:rFonts w:hAnsi="Cambria Math" w:hint="eastAsia"/>
          <w:kern w:val="0"/>
          <w:sz w:val="24"/>
        </w:rPr>
        <w:t>分数</w:t>
      </w:r>
      <m:oMath>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oMath>
      <w:r>
        <w:rPr>
          <w:rFonts w:hAnsi="Cambria Math" w:hint="eastAsia"/>
          <w:kern w:val="0"/>
          <w:sz w:val="24"/>
        </w:rPr>
        <w:t>等于</w:t>
      </w:r>
      <w:r>
        <w:rPr>
          <w:rFonts w:hAnsi="Cambria Math" w:hint="eastAsia"/>
          <w:kern w:val="0"/>
          <w:sz w:val="24"/>
        </w:rPr>
        <w:t>0</w:t>
      </w:r>
      <w:r>
        <w:rPr>
          <w:rFonts w:hAnsi="Cambria Math" w:hint="eastAsia"/>
          <w:kern w:val="0"/>
          <w:sz w:val="24"/>
        </w:rPr>
        <w:t>。具体流程如下：</w:t>
      </w:r>
    </w:p>
    <w:p w14:paraId="066124B5" w14:textId="77777777" w:rsidR="00B13266" w:rsidRDefault="00D660F4">
      <w:pPr>
        <w:spacing w:line="360" w:lineRule="auto"/>
        <w:ind w:firstLineChars="200" w:firstLine="480"/>
        <w:textAlignment w:val="center"/>
        <w:rPr>
          <w:rFonts w:hAnsi="Cambria Math"/>
          <w:kern w:val="0"/>
          <w:sz w:val="24"/>
        </w:rPr>
      </w:pPr>
      <w:r>
        <w:rPr>
          <w:rFonts w:hAnsi="宋体" w:hint="eastAsia"/>
          <w:kern w:val="0"/>
          <w:sz w:val="24"/>
        </w:rPr>
        <w:t>S2-3-1</w:t>
      </w:r>
      <w:r>
        <w:rPr>
          <w:rFonts w:hAnsi="宋体" w:hint="eastAsia"/>
          <w:kern w:val="0"/>
          <w:sz w:val="24"/>
        </w:rPr>
        <w:t>：</w:t>
      </w:r>
      <w:r>
        <w:rPr>
          <w:rFonts w:hAnsi="宋体" w:hint="eastAsia"/>
          <w:kern w:val="0"/>
          <w:sz w:val="24"/>
        </w:rPr>
        <w:t>B</w:t>
      </w:r>
      <w:r>
        <w:rPr>
          <w:rFonts w:hAnsi="宋体" w:hint="eastAsia"/>
          <w:kern w:val="0"/>
          <w:sz w:val="24"/>
        </w:rPr>
        <w:t>方查询与当前节点相关联的</w:t>
      </w:r>
      <w:r>
        <w:rPr>
          <w:rFonts w:hAnsi="Cambria Math" w:hint="eastAsia"/>
          <w:kern w:val="0"/>
          <w:sz w:val="24"/>
        </w:rPr>
        <w:t>[</w:t>
      </w:r>
      <w:r>
        <w:rPr>
          <w:rFonts w:hAnsi="Cambria Math" w:hint="eastAsia"/>
          <w:kern w:val="0"/>
          <w:sz w:val="24"/>
        </w:rPr>
        <w:t>参与方，记录编号</w:t>
      </w:r>
      <w:r>
        <w:rPr>
          <w:rFonts w:hAnsi="Cambria Math" w:hint="eastAsia"/>
          <w:kern w:val="0"/>
          <w:sz w:val="24"/>
        </w:rPr>
        <w:t>]</w:t>
      </w:r>
      <w:r>
        <w:rPr>
          <w:rFonts w:hAnsi="Cambria Math" w:hint="eastAsia"/>
          <w:kern w:val="0"/>
          <w:sz w:val="24"/>
        </w:rPr>
        <w:t>记录。基于该记录，</w:t>
      </w:r>
      <w:r>
        <w:rPr>
          <w:rFonts w:hAnsi="Cambria Math" w:hint="eastAsia"/>
          <w:kern w:val="0"/>
          <w:sz w:val="24"/>
        </w:rPr>
        <w:t>B</w:t>
      </w:r>
      <w:r>
        <w:rPr>
          <w:rFonts w:hAnsi="Cambria Math" w:hint="eastAsia"/>
          <w:kern w:val="0"/>
          <w:sz w:val="24"/>
        </w:rPr>
        <w:t>方向</w:t>
      </w:r>
      <w:r>
        <w:rPr>
          <w:rFonts w:hAnsi="Cambria Math" w:hint="eastAsia"/>
          <w:kern w:val="0"/>
          <w:sz w:val="24"/>
        </w:rPr>
        <w:t>C</w:t>
      </w:r>
      <w:r>
        <w:rPr>
          <w:rFonts w:hAnsi="Cambria Math" w:hint="eastAsia"/>
          <w:kern w:val="0"/>
          <w:sz w:val="24"/>
        </w:rPr>
        <w:t>方发送待标注样本编号和记录编号，并且询问下一步的树搜索方向，即向左子节点</w:t>
      </w:r>
      <w:proofErr w:type="gramStart"/>
      <w:r>
        <w:rPr>
          <w:rFonts w:hAnsi="Cambria Math" w:hint="eastAsia"/>
          <w:kern w:val="0"/>
          <w:sz w:val="24"/>
        </w:rPr>
        <w:t>或右子节点</w:t>
      </w:r>
      <w:proofErr w:type="gramEnd"/>
      <w:r>
        <w:rPr>
          <w:rFonts w:hAnsi="Cambria Math" w:hint="eastAsia"/>
          <w:kern w:val="0"/>
          <w:sz w:val="24"/>
        </w:rPr>
        <w:t>。</w:t>
      </w:r>
    </w:p>
    <w:p w14:paraId="57C9ED13"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S2-3-2</w:t>
      </w:r>
      <w:r>
        <w:rPr>
          <w:rFonts w:hAnsi="Cambria Math" w:hint="eastAsia"/>
          <w:kern w:val="0"/>
          <w:sz w:val="24"/>
        </w:rPr>
        <w:t>：</w:t>
      </w:r>
      <w:r>
        <w:rPr>
          <w:rFonts w:hAnsi="Cambria Math" w:hint="eastAsia"/>
          <w:kern w:val="0"/>
          <w:sz w:val="24"/>
        </w:rPr>
        <w:t>C</w:t>
      </w:r>
      <w:r>
        <w:rPr>
          <w:rFonts w:hAnsi="Cambria Math" w:hint="eastAsia"/>
          <w:kern w:val="0"/>
          <w:sz w:val="24"/>
        </w:rPr>
        <w:t>方接收到待标注样本编号和记录编号后，将待标注样本中相应特征的值与本地查找表中的记录</w:t>
      </w:r>
      <w:r>
        <w:rPr>
          <w:rFonts w:hAnsi="Cambria Math" w:hint="eastAsia"/>
          <w:kern w:val="0"/>
          <w:sz w:val="24"/>
        </w:rPr>
        <w:t>[</w:t>
      </w:r>
      <w:r>
        <w:rPr>
          <w:rFonts w:hAnsi="Cambria Math" w:hint="eastAsia"/>
          <w:kern w:val="0"/>
          <w:sz w:val="24"/>
        </w:rPr>
        <w:t>记录编号，特征，阈值</w:t>
      </w:r>
      <w:r>
        <w:rPr>
          <w:rFonts w:hAnsi="Cambria Math" w:hint="eastAsia"/>
          <w:kern w:val="0"/>
          <w:sz w:val="24"/>
        </w:rPr>
        <w:t>]</w:t>
      </w:r>
      <w:r>
        <w:rPr>
          <w:rFonts w:hAnsi="Cambria Math" w:hint="eastAsia"/>
          <w:kern w:val="0"/>
          <w:sz w:val="24"/>
        </w:rPr>
        <w:t>中的阈值进行比较，得出下一步的树搜索方向。然后，该</w:t>
      </w:r>
      <w:r>
        <w:rPr>
          <w:rFonts w:hAnsi="Cambria Math" w:hint="eastAsia"/>
          <w:kern w:val="0"/>
          <w:sz w:val="24"/>
        </w:rPr>
        <w:t>C</w:t>
      </w:r>
      <w:r>
        <w:rPr>
          <w:rFonts w:hAnsi="Cambria Math" w:hint="eastAsia"/>
          <w:kern w:val="0"/>
          <w:sz w:val="24"/>
        </w:rPr>
        <w:t>方将搜索决定发往</w:t>
      </w:r>
      <w:r>
        <w:rPr>
          <w:rFonts w:hAnsi="Cambria Math" w:hint="eastAsia"/>
          <w:kern w:val="0"/>
          <w:sz w:val="24"/>
        </w:rPr>
        <w:t>B</w:t>
      </w:r>
      <w:r>
        <w:rPr>
          <w:rFonts w:hAnsi="Cambria Math" w:hint="eastAsia"/>
          <w:kern w:val="0"/>
          <w:sz w:val="24"/>
        </w:rPr>
        <w:t>方。</w:t>
      </w:r>
    </w:p>
    <w:p w14:paraId="7898CA04"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S2-3-3</w:t>
      </w:r>
      <w:r>
        <w:rPr>
          <w:rFonts w:hAnsi="Cambria Math" w:hint="eastAsia"/>
          <w:kern w:val="0"/>
          <w:sz w:val="24"/>
        </w:rPr>
        <w:t>：</w:t>
      </w:r>
      <w:r>
        <w:rPr>
          <w:rFonts w:hAnsi="Cambria Math" w:hint="eastAsia"/>
          <w:kern w:val="0"/>
          <w:sz w:val="24"/>
        </w:rPr>
        <w:t>B</w:t>
      </w:r>
      <w:r>
        <w:rPr>
          <w:rFonts w:hAnsi="Cambria Math" w:hint="eastAsia"/>
          <w:kern w:val="0"/>
          <w:sz w:val="24"/>
        </w:rPr>
        <w:t>方接收到</w:t>
      </w:r>
      <w:r>
        <w:rPr>
          <w:rFonts w:hAnsi="Cambria Math" w:hint="eastAsia"/>
          <w:kern w:val="0"/>
          <w:sz w:val="24"/>
        </w:rPr>
        <w:t>C</w:t>
      </w:r>
      <w:r>
        <w:rPr>
          <w:rFonts w:hAnsi="Cambria Math" w:hint="eastAsia"/>
          <w:kern w:val="0"/>
          <w:sz w:val="24"/>
        </w:rPr>
        <w:t>方传来的搜索决定，前往相应的子节点。</w:t>
      </w:r>
    </w:p>
    <w:p w14:paraId="188AECAC" w14:textId="77777777" w:rsidR="00B13266" w:rsidRDefault="00D660F4">
      <w:pPr>
        <w:spacing w:line="360" w:lineRule="auto"/>
        <w:ind w:firstLineChars="200" w:firstLine="480"/>
        <w:textAlignment w:val="center"/>
        <w:rPr>
          <w:rFonts w:hAnsi="Cambria Math"/>
          <w:iCs/>
          <w:kern w:val="0"/>
          <w:sz w:val="24"/>
        </w:rPr>
      </w:pPr>
      <w:r>
        <w:rPr>
          <w:rFonts w:hAnsi="Cambria Math" w:hint="eastAsia"/>
          <w:kern w:val="0"/>
          <w:sz w:val="24"/>
        </w:rPr>
        <w:t>S2-3-4</w:t>
      </w:r>
      <w:r>
        <w:rPr>
          <w:rFonts w:hAnsi="Cambria Math" w:hint="eastAsia"/>
          <w:kern w:val="0"/>
          <w:sz w:val="24"/>
        </w:rPr>
        <w:t>：迭代步骤</w:t>
      </w:r>
      <w:r>
        <w:rPr>
          <w:rFonts w:hAnsi="宋体" w:hint="eastAsia"/>
          <w:kern w:val="0"/>
          <w:sz w:val="24"/>
        </w:rPr>
        <w:t>S2-3-1~</w:t>
      </w:r>
      <w:r>
        <w:rPr>
          <w:rFonts w:hAnsi="Cambria Math" w:hint="eastAsia"/>
          <w:kern w:val="0"/>
          <w:sz w:val="24"/>
        </w:rPr>
        <w:t>S2-3-3</w:t>
      </w:r>
      <w:r>
        <w:rPr>
          <w:rFonts w:hAnsi="Cambria Math" w:hint="eastAsia"/>
          <w:kern w:val="0"/>
          <w:sz w:val="24"/>
        </w:rPr>
        <w:t>，直至到达一个叶节点，得到对应的分类标签以及该标</w:t>
      </w:r>
      <w:r>
        <w:rPr>
          <w:rFonts w:hAnsi="Cambria Math" w:hint="eastAsia"/>
          <w:kern w:val="0"/>
          <w:sz w:val="24"/>
        </w:rPr>
        <w:lastRenderedPageBreak/>
        <w:t>签的权值，即可得到与样本</w:t>
      </w:r>
      <m:oMath>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oMath>
      <w:r>
        <w:rPr>
          <w:rFonts w:hAnsi="Cambria Math" w:hint="eastAsia"/>
          <w:kern w:val="0"/>
          <w:sz w:val="24"/>
        </w:rPr>
        <w:t>对应的</w:t>
      </w:r>
      <w:r>
        <w:rPr>
          <w:rFonts w:hAnsi="Cambria Math" w:hint="eastAsia"/>
          <w:kern w:val="0"/>
          <w:sz w:val="24"/>
        </w:rPr>
        <w:t>U</w:t>
      </w:r>
      <w:r>
        <w:rPr>
          <w:rFonts w:hAnsi="Cambria Math" w:hint="eastAsia"/>
          <w:kern w:val="0"/>
          <w:sz w:val="24"/>
        </w:rPr>
        <w:t>中样本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的第</w:t>
      </w:r>
      <w:r>
        <w:rPr>
          <w:rFonts w:hAnsi="Cambria Math" w:hint="eastAsia"/>
          <w:kern w:val="0"/>
          <w:sz w:val="24"/>
        </w:rPr>
        <w:t>m</w:t>
      </w:r>
      <w:proofErr w:type="gramStart"/>
      <w:r>
        <w:rPr>
          <w:rFonts w:hAnsi="Cambria Math" w:hint="eastAsia"/>
          <w:kern w:val="0"/>
          <w:sz w:val="24"/>
        </w:rPr>
        <w:t>轮预测</w:t>
      </w:r>
      <w:proofErr w:type="gramEnd"/>
      <w:r>
        <w:rPr>
          <w:rFonts w:hAnsi="Cambria Math" w:hint="eastAsia"/>
          <w:kern w:val="0"/>
          <w:sz w:val="24"/>
        </w:rPr>
        <w:t>分数</w:t>
      </w:r>
      <m:oMath>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oMath>
      <w:r>
        <w:rPr>
          <w:rFonts w:hAnsi="Cambria Math" w:hint="eastAsia"/>
          <w:kern w:val="0"/>
          <w:sz w:val="24"/>
        </w:rPr>
        <w:t>。</w:t>
      </w:r>
      <w:r>
        <w:rPr>
          <w:rFonts w:hAnsi="Cambria Math" w:hint="eastAsia"/>
          <w:kern w:val="0"/>
          <w:sz w:val="24"/>
        </w:rPr>
        <w:br/>
      </w:r>
      <m:oMathPara>
        <m:oMath>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r>
            <m:rPr>
              <m:sty m:val="p"/>
            </m:rPr>
            <w:rPr>
              <w:rFonts w:ascii="Cambria Math" w:hAnsi="Cambria Math"/>
              <w:kern w:val="0"/>
              <w:sz w:val="24"/>
            </w:rPr>
            <m:t>=-</m:t>
          </m:r>
          <m:f>
            <m:fPr>
              <m:ctrlPr>
                <w:rPr>
                  <w:rFonts w:ascii="Cambria Math" w:hAnsi="Cambria Math"/>
                  <w:iCs/>
                  <w:kern w:val="0"/>
                  <w:sz w:val="24"/>
                </w:rPr>
              </m:ctrlPr>
            </m:fPr>
            <m:num>
              <m:nary>
                <m:naryPr>
                  <m:chr m:val="∑"/>
                  <m:limLoc m:val="undOvr"/>
                  <m:supHide m:val="1"/>
                  <m:ctrlPr>
                    <w:rPr>
                      <w:rFonts w:ascii="Cambria Math" w:hAnsi="Cambria Math"/>
                      <w:i/>
                      <w:iCs/>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num>
            <m:den>
              <m:nary>
                <m:naryPr>
                  <m:chr m:val="∑"/>
                  <m:limLoc m:val="undOvr"/>
                  <m:supHide m:val="1"/>
                  <m:ctrlPr>
                    <w:rPr>
                      <w:rFonts w:ascii="Cambria Math" w:hAnsi="Cambria Math"/>
                      <w:i/>
                      <w:iCs/>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r>
                <w:rPr>
                  <w:rFonts w:ascii="Cambria Math" w:hAnsi="Cambria Math"/>
                  <w:kern w:val="0"/>
                  <w:sz w:val="24"/>
                </w:rPr>
                <m:t>+λ</m:t>
              </m:r>
            </m:den>
          </m:f>
        </m:oMath>
      </m:oMathPara>
    </w:p>
    <w:p w14:paraId="24A647A5" w14:textId="77777777" w:rsidR="00B13266" w:rsidRDefault="00D660F4">
      <w:pPr>
        <w:spacing w:line="360" w:lineRule="auto"/>
        <w:textAlignment w:val="center"/>
        <w:rPr>
          <w:rFonts w:hAnsi="Cambria Math"/>
          <w:iCs/>
          <w:kern w:val="0"/>
          <w:sz w:val="24"/>
        </w:rPr>
      </w:pPr>
      <w:r>
        <w:rPr>
          <w:rFonts w:hAnsi="Cambria Math" w:hint="eastAsia"/>
          <w:iCs/>
          <w:kern w:val="0"/>
          <w:sz w:val="24"/>
        </w:rPr>
        <w:t>其中</w:t>
      </w:r>
      <m:oMath>
        <m:r>
          <w:rPr>
            <w:rFonts w:ascii="Cambria Math" w:hAnsi="Cambria Math"/>
            <w:kern w:val="0"/>
            <w:sz w:val="24"/>
          </w:rPr>
          <m:t>I</m:t>
        </m:r>
      </m:oMath>
      <w:r>
        <w:rPr>
          <w:rFonts w:hAnsi="Cambria Math" w:hint="eastAsia"/>
          <w:kern w:val="0"/>
          <w:sz w:val="24"/>
        </w:rPr>
        <w:t>表示叶节点的样本空间，</w:t>
      </w:r>
      <m:oMath>
        <m:r>
          <w:rPr>
            <w:rFonts w:ascii="Cambria Math" w:hAnsi="Cambria Math"/>
            <w:kern w:val="0"/>
            <w:sz w:val="24"/>
          </w:rPr>
          <m:t>λ</m:t>
        </m:r>
      </m:oMath>
      <w:r>
        <w:rPr>
          <w:rFonts w:hAnsi="Cambria Math" w:hint="eastAsia"/>
          <w:iCs/>
          <w:kern w:val="0"/>
          <w:sz w:val="24"/>
        </w:rPr>
        <w:t>是超参数。</w:t>
      </w:r>
    </w:p>
    <w:p w14:paraId="1A175185"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进一步的，所述</w:t>
      </w:r>
      <w:r>
        <w:rPr>
          <w:rFonts w:hAnsi="宋体" w:hint="eastAsia"/>
          <w:kern w:val="0"/>
          <w:sz w:val="24"/>
        </w:rPr>
        <w:t>S3</w:t>
      </w:r>
      <w:r>
        <w:rPr>
          <w:rFonts w:hAnsi="宋体" w:hint="eastAsia"/>
          <w:kern w:val="0"/>
          <w:sz w:val="24"/>
        </w:rPr>
        <w:t>步骤具体为：</w:t>
      </w:r>
    </w:p>
    <w:p w14:paraId="0B9F2739"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S3</w:t>
      </w:r>
      <w:r>
        <w:rPr>
          <w:rFonts w:hAnsi="宋体" w:hint="eastAsia"/>
          <w:kern w:val="0"/>
          <w:sz w:val="24"/>
        </w:rPr>
        <w:t>：由</w:t>
      </w:r>
      <w:r>
        <w:rPr>
          <w:rFonts w:hAnsi="宋体" w:hint="eastAsia"/>
          <w:kern w:val="0"/>
          <w:sz w:val="24"/>
        </w:rPr>
        <w:t>U</w:t>
      </w:r>
      <w:r>
        <w:rPr>
          <w:rFonts w:hAnsi="宋体" w:hint="eastAsia"/>
          <w:kern w:val="0"/>
          <w:sz w:val="24"/>
        </w:rPr>
        <w:t>中每个样本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宋体" w:hint="eastAsia"/>
          <w:kern w:val="0"/>
          <w:sz w:val="24"/>
        </w:rPr>
        <w:t>的</w:t>
      </w:r>
      <w:r>
        <w:rPr>
          <w:rFonts w:hAnsi="宋体" w:hint="eastAsia"/>
          <w:kern w:val="0"/>
          <w:sz w:val="24"/>
        </w:rPr>
        <w:t>M</w:t>
      </w:r>
      <w:proofErr w:type="gramStart"/>
      <w:r>
        <w:rPr>
          <w:rFonts w:hAnsi="宋体" w:hint="eastAsia"/>
          <w:kern w:val="0"/>
          <w:sz w:val="24"/>
        </w:rPr>
        <w:t>轮预测</w:t>
      </w:r>
      <w:proofErr w:type="gramEnd"/>
      <w:r>
        <w:rPr>
          <w:rFonts w:hAnsi="宋体" w:hint="eastAsia"/>
          <w:kern w:val="0"/>
          <w:sz w:val="24"/>
        </w:rPr>
        <w:t>分数总和及其在</w:t>
      </w:r>
      <w:r>
        <w:rPr>
          <w:rFonts w:hAnsi="宋体" w:hint="eastAsia"/>
          <w:kern w:val="0"/>
          <w:sz w:val="24"/>
        </w:rPr>
        <w:t>M</w:t>
      </w:r>
      <w:proofErr w:type="gramStart"/>
      <w:r>
        <w:rPr>
          <w:rFonts w:hAnsi="宋体" w:hint="eastAsia"/>
          <w:kern w:val="0"/>
          <w:sz w:val="24"/>
        </w:rPr>
        <w:t>轮预测</w:t>
      </w:r>
      <w:proofErr w:type="gramEnd"/>
      <w:r>
        <w:rPr>
          <w:rFonts w:hAnsi="宋体" w:hint="eastAsia"/>
          <w:kern w:val="0"/>
          <w:sz w:val="24"/>
        </w:rPr>
        <w:t>集中出现次数总和，计算样本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宋体" w:hint="eastAsia"/>
          <w:kern w:val="0"/>
          <w:sz w:val="24"/>
        </w:rPr>
        <w:t>预测为正样本的概率。按照正样本的概率从大到小对</w:t>
      </w:r>
      <w:r>
        <w:rPr>
          <w:rFonts w:hAnsi="宋体" w:hint="eastAsia"/>
          <w:kern w:val="0"/>
          <w:sz w:val="24"/>
        </w:rPr>
        <w:t>U</w:t>
      </w:r>
      <w:r>
        <w:rPr>
          <w:rFonts w:hAnsi="宋体" w:hint="eastAsia"/>
          <w:kern w:val="0"/>
          <w:sz w:val="24"/>
        </w:rPr>
        <w:t>中所有样本进行排序，根据先验知识选出排名靠前的样本作为可靠正样本，并将它们加入到正样本数据集</w:t>
      </w:r>
      <w:r>
        <w:rPr>
          <w:rFonts w:hAnsi="宋体" w:hint="eastAsia"/>
          <w:kern w:val="0"/>
          <w:sz w:val="24"/>
        </w:rPr>
        <w:t>P</w:t>
      </w:r>
      <w:r>
        <w:rPr>
          <w:rFonts w:hAnsi="宋体" w:hint="eastAsia"/>
          <w:kern w:val="0"/>
          <w:sz w:val="24"/>
        </w:rPr>
        <w:t>中，同时将它们从</w:t>
      </w:r>
      <w:r>
        <w:rPr>
          <w:rFonts w:hAnsi="宋体" w:hint="eastAsia"/>
          <w:kern w:val="0"/>
          <w:sz w:val="24"/>
        </w:rPr>
        <w:t>U</w:t>
      </w:r>
      <w:r>
        <w:rPr>
          <w:rFonts w:hAnsi="宋体" w:hint="eastAsia"/>
          <w:kern w:val="0"/>
          <w:sz w:val="24"/>
        </w:rPr>
        <w:t>中删除。</w:t>
      </w:r>
    </w:p>
    <w:p w14:paraId="73B06941" w14:textId="77777777" w:rsidR="00B13266" w:rsidRDefault="00D660F4">
      <w:pPr>
        <w:spacing w:line="360" w:lineRule="auto"/>
        <w:ind w:firstLineChars="200" w:firstLine="480"/>
        <w:textAlignment w:val="center"/>
        <w:rPr>
          <w:rFonts w:hAnsi="Cambria Math"/>
          <w:kern w:val="0"/>
          <w:sz w:val="24"/>
        </w:rPr>
      </w:pPr>
      <w:r>
        <w:rPr>
          <w:rFonts w:hAnsi="宋体" w:hint="eastAsia"/>
          <w:kern w:val="0"/>
          <w:sz w:val="24"/>
        </w:rPr>
        <w:t>S3-1</w:t>
      </w:r>
      <w:r>
        <w:rPr>
          <w:rFonts w:hAnsi="宋体" w:hint="eastAsia"/>
          <w:kern w:val="0"/>
          <w:sz w:val="24"/>
        </w:rPr>
        <w:t>：由</w:t>
      </w:r>
      <w:r>
        <w:rPr>
          <w:rFonts w:hAnsi="宋体" w:hint="eastAsia"/>
          <w:kern w:val="0"/>
          <w:sz w:val="24"/>
        </w:rPr>
        <w:t>U</w:t>
      </w:r>
      <w:r>
        <w:rPr>
          <w:rFonts w:hAnsi="宋体" w:hint="eastAsia"/>
          <w:kern w:val="0"/>
          <w:sz w:val="24"/>
        </w:rPr>
        <w:t>中每个样本的预测分数总和</w:t>
      </w:r>
      <m:oMath>
        <m:nary>
          <m:naryPr>
            <m:chr m:val="∑"/>
            <m:limLoc m:val="undOvr"/>
            <m:ctrlPr>
              <w:rPr>
                <w:rFonts w:ascii="Cambria Math" w:hAnsi="Cambria Math"/>
                <w:i/>
                <w:kern w:val="0"/>
                <w:sz w:val="24"/>
              </w:rPr>
            </m:ctrlPr>
          </m:naryPr>
          <m:sub>
            <m:r>
              <w:rPr>
                <w:rFonts w:ascii="Cambria Math" w:hAnsi="Cambria Math"/>
                <w:kern w:val="0"/>
                <w:sz w:val="24"/>
              </w:rPr>
              <m:t>m=1</m:t>
            </m:r>
          </m:sub>
          <m:sup>
            <m:r>
              <w:rPr>
                <w:rFonts w:ascii="Cambria Math" w:hAnsi="Cambria Math"/>
                <w:kern w:val="0"/>
                <w:sz w:val="24"/>
              </w:rPr>
              <m:t>M</m:t>
            </m:r>
          </m:sup>
          <m:e>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e>
        </m:nary>
      </m:oMath>
      <w:r>
        <w:rPr>
          <w:rFonts w:hAnsi="宋体" w:hint="eastAsia"/>
          <w:kern w:val="0"/>
          <w:sz w:val="24"/>
        </w:rPr>
        <w:t>及其在</w:t>
      </w:r>
      <w:r>
        <w:rPr>
          <w:rFonts w:hAnsi="宋体" w:hint="eastAsia"/>
          <w:kern w:val="0"/>
          <w:sz w:val="24"/>
        </w:rPr>
        <w:t>M</w:t>
      </w:r>
      <w:proofErr w:type="gramStart"/>
      <w:r>
        <w:rPr>
          <w:rFonts w:hAnsi="宋体" w:hint="eastAsia"/>
          <w:kern w:val="0"/>
          <w:sz w:val="24"/>
        </w:rPr>
        <w:t>轮预测</w:t>
      </w:r>
      <w:proofErr w:type="gramEnd"/>
      <w:r>
        <w:rPr>
          <w:rFonts w:hAnsi="宋体" w:hint="eastAsia"/>
          <w:kern w:val="0"/>
          <w:sz w:val="24"/>
        </w:rPr>
        <w:t>集中出现次数总和，计算样本预测为正样本的概率</w:t>
      </w:r>
      <m:oMath>
        <m:sSub>
          <m:sSubPr>
            <m:ctrlPr>
              <w:rPr>
                <w:rFonts w:ascii="Cambria Math" w:hAnsi="Cambria Math"/>
                <w:kern w:val="0"/>
                <w:sz w:val="24"/>
              </w:rPr>
            </m:ctrlPr>
          </m:sSubPr>
          <m:e>
            <m:r>
              <m:rPr>
                <m:sty m:val="p"/>
              </m:rPr>
              <w:rPr>
                <w:rFonts w:ascii="Cambria Math" w:hAnsi="Cambria Math"/>
                <w:kern w:val="0"/>
                <w:sz w:val="24"/>
              </w:rPr>
              <m:t>ρ</m:t>
            </m:r>
          </m:e>
          <m:sub>
            <m:r>
              <m:rPr>
                <m:sty m:val="p"/>
              </m:rPr>
              <w:rPr>
                <w:rFonts w:ascii="Cambria Math" w:hAnsi="Cambria Math"/>
                <w:kern w:val="0"/>
                <w:sz w:val="24"/>
              </w:rPr>
              <m:t>i</m:t>
            </m:r>
          </m:sub>
        </m:sSub>
      </m:oMath>
      <w:r>
        <w:rPr>
          <w:rFonts w:hAnsi="宋体" w:hint="eastAsia"/>
          <w:kern w:val="0"/>
          <w:sz w:val="24"/>
        </w:rPr>
        <w:t>,</w:t>
      </w:r>
      <w:r>
        <w:rPr>
          <w:rFonts w:hAnsi="宋体" w:hint="eastAsia"/>
          <w:kern w:val="0"/>
          <w:sz w:val="24"/>
        </w:rPr>
        <w:t>计算公式如下：</w:t>
      </w:r>
      <w:r>
        <w:rPr>
          <w:rFonts w:hAnsi="宋体" w:hint="eastAsia"/>
          <w:kern w:val="0"/>
          <w:sz w:val="24"/>
        </w:rPr>
        <w:br/>
      </w:r>
      <m:oMathPara>
        <m:oMath>
          <m:sSub>
            <m:sSubPr>
              <m:ctrlPr>
                <w:rPr>
                  <w:rFonts w:ascii="Cambria Math" w:hAnsi="Cambria Math"/>
                  <w:kern w:val="0"/>
                  <w:sz w:val="24"/>
                </w:rPr>
              </m:ctrlPr>
            </m:sSubPr>
            <m:e>
              <m:r>
                <m:rPr>
                  <m:sty m:val="p"/>
                </m:rPr>
                <w:rPr>
                  <w:rFonts w:ascii="Cambria Math" w:hAnsi="Cambria Math"/>
                  <w:kern w:val="0"/>
                  <w:sz w:val="24"/>
                </w:rPr>
                <m:t>ρ</m:t>
              </m:r>
            </m:e>
            <m:sub>
              <m:r>
                <m:rPr>
                  <m:sty m:val="p"/>
                </m:rPr>
                <w:rPr>
                  <w:rFonts w:ascii="Cambria Math" w:hAnsi="Cambria Math"/>
                  <w:kern w:val="0"/>
                  <w:sz w:val="24"/>
                </w:rPr>
                <m:t>i</m:t>
              </m:r>
            </m:sub>
          </m:sSub>
          <m:r>
            <m:rPr>
              <m:sty m:val="p"/>
            </m:rPr>
            <w:rPr>
              <w:rFonts w:ascii="Cambria Math" w:hAnsi="Cambria Math"/>
              <w:kern w:val="0"/>
              <w:sz w:val="24"/>
            </w:rPr>
            <m:t>=</m:t>
          </m:r>
          <m:f>
            <m:fPr>
              <m:ctrlPr>
                <w:rPr>
                  <w:rFonts w:ascii="Cambria Math" w:hAnsi="Cambria Math"/>
                  <w:kern w:val="0"/>
                  <w:sz w:val="24"/>
                </w:rPr>
              </m:ctrlPr>
            </m:fPr>
            <m:num>
              <m:nary>
                <m:naryPr>
                  <m:chr m:val="∑"/>
                  <m:limLoc m:val="undOvr"/>
                  <m:ctrlPr>
                    <w:rPr>
                      <w:rFonts w:ascii="Cambria Math" w:hAnsi="Cambria Math"/>
                      <w:i/>
                      <w:kern w:val="0"/>
                      <w:sz w:val="24"/>
                    </w:rPr>
                  </m:ctrlPr>
                </m:naryPr>
                <m:sub>
                  <m:r>
                    <w:rPr>
                      <w:rFonts w:ascii="Cambria Math" w:hAnsi="Cambria Math"/>
                      <w:kern w:val="0"/>
                      <w:sz w:val="24"/>
                    </w:rPr>
                    <m:t>m=1</m:t>
                  </m:r>
                </m:sub>
                <m:sup>
                  <m:r>
                    <w:rPr>
                      <w:rFonts w:ascii="Cambria Math" w:hAnsi="Cambria Math"/>
                      <w:kern w:val="0"/>
                      <w:sz w:val="24"/>
                    </w:rPr>
                    <m:t>M</m:t>
                  </m:r>
                </m:sup>
                <m:e>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e>
              </m:nary>
            </m:num>
            <m:den>
              <m:nary>
                <m:naryPr>
                  <m:chr m:val="∑"/>
                  <m:limLoc m:val="undOvr"/>
                  <m:ctrlPr>
                    <w:rPr>
                      <w:rFonts w:ascii="Cambria Math" w:hAnsi="Cambria Math"/>
                      <w:i/>
                      <w:kern w:val="0"/>
                      <w:sz w:val="24"/>
                    </w:rPr>
                  </m:ctrlPr>
                </m:naryPr>
                <m:sub>
                  <m:r>
                    <w:rPr>
                      <w:rFonts w:ascii="Cambria Math" w:hAnsi="Cambria Math"/>
                      <w:kern w:val="0"/>
                      <w:sz w:val="24"/>
                    </w:rPr>
                    <m:t>m=1</m:t>
                  </m:r>
                </m:sub>
                <m:sup>
                  <m:r>
                    <w:rPr>
                      <w:rFonts w:ascii="Cambria Math" w:hAnsi="Cambria Math"/>
                      <w:kern w:val="0"/>
                      <w:sz w:val="24"/>
                    </w:rPr>
                    <m:t>M</m:t>
                  </m:r>
                </m:sup>
                <m:e>
                  <m:r>
                    <w:rPr>
                      <w:rFonts w:ascii="Cambria Math" w:hAnsi="Cambria Math"/>
                      <w:kern w:val="0"/>
                      <w:sz w:val="24"/>
                    </w:rPr>
                    <m:t>I</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r>
                        <w:rPr>
                          <w:rFonts w:ascii="Cambria Math" w:hAnsi="Cambria Math"/>
                          <w:kern w:val="0"/>
                          <w:sz w:val="24"/>
                        </w:rPr>
                        <m:t>∈</m:t>
                      </m:r>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e>
                  </m:d>
                </m:e>
              </m:nary>
            </m:den>
          </m:f>
        </m:oMath>
      </m:oMathPara>
    </w:p>
    <w:p w14:paraId="51C2E19E" w14:textId="77777777" w:rsidR="00B13266" w:rsidRDefault="00D660F4">
      <w:pPr>
        <w:spacing w:line="360" w:lineRule="auto"/>
        <w:textAlignment w:val="center"/>
        <w:rPr>
          <w:rFonts w:hAnsi="Cambria Math"/>
          <w:kern w:val="0"/>
          <w:sz w:val="24"/>
        </w:rPr>
      </w:pPr>
      <w:r>
        <w:rPr>
          <w:rFonts w:hAnsi="Cambria Math" w:hint="eastAsia"/>
          <w:kern w:val="0"/>
          <w:sz w:val="24"/>
        </w:rPr>
        <w:t>其中</w:t>
      </w:r>
      <m:oMath>
        <m:r>
          <w:rPr>
            <w:rFonts w:ascii="Cambria Math" w:hAnsi="Cambria Math"/>
            <w:kern w:val="0"/>
            <w:sz w:val="24"/>
          </w:rPr>
          <m:t>I</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r>
              <w:rPr>
                <w:rFonts w:ascii="Cambria Math" w:hAnsi="Cambria Math"/>
                <w:kern w:val="0"/>
                <w:sz w:val="24"/>
              </w:rPr>
              <m:t>∈</m:t>
            </m:r>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e>
        </m:d>
      </m:oMath>
      <w:r>
        <w:rPr>
          <w:rFonts w:hAnsi="Cambria Math" w:hint="eastAsia"/>
          <w:kern w:val="0"/>
          <w:sz w:val="24"/>
        </w:rPr>
        <w:t>为指示函数，表示如果</w:t>
      </w:r>
      <w:r>
        <w:rPr>
          <w:rFonts w:hAnsi="Cambria Math" w:hint="eastAsia"/>
          <w:kern w:val="0"/>
          <w:sz w:val="24"/>
        </w:rPr>
        <w:t>U</w:t>
      </w:r>
      <w:r>
        <w:rPr>
          <w:rFonts w:hAnsi="Cambria Math" w:hint="eastAsia"/>
          <w:kern w:val="0"/>
          <w:sz w:val="24"/>
        </w:rPr>
        <w:t>中的样本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存在于第</w:t>
      </w:r>
      <w:r>
        <w:rPr>
          <w:rFonts w:hAnsi="Cambria Math" w:hint="eastAsia"/>
          <w:kern w:val="0"/>
          <w:sz w:val="24"/>
        </w:rPr>
        <w:t>m</w:t>
      </w:r>
      <w:r>
        <w:rPr>
          <w:rFonts w:hAnsi="Cambria Math" w:hint="eastAsia"/>
          <w:kern w:val="0"/>
          <w:sz w:val="24"/>
        </w:rPr>
        <w:t>轮的测试集</w:t>
      </w:r>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oMath>
      <w:r>
        <w:rPr>
          <w:rFonts w:hAnsi="Cambria Math" w:hint="eastAsia"/>
          <w:kern w:val="0"/>
          <w:sz w:val="24"/>
        </w:rPr>
        <w:t>中，则</w:t>
      </w:r>
      <w:r>
        <w:rPr>
          <w:rFonts w:hAnsi="Cambria Math" w:hint="eastAsia"/>
          <w:i/>
          <w:iCs/>
          <w:kern w:val="0"/>
          <w:sz w:val="24"/>
        </w:rPr>
        <w:t>I</w:t>
      </w:r>
      <w:r>
        <w:rPr>
          <w:rFonts w:hAnsi="Cambria Math" w:hint="eastAsia"/>
          <w:kern w:val="0"/>
          <w:sz w:val="24"/>
        </w:rPr>
        <w:t>=1</w:t>
      </w:r>
      <w:r>
        <w:rPr>
          <w:rFonts w:hAnsi="Cambria Math" w:hint="eastAsia"/>
          <w:kern w:val="0"/>
          <w:sz w:val="24"/>
        </w:rPr>
        <w:t>，否则</w:t>
      </w:r>
      <w:r>
        <w:rPr>
          <w:rFonts w:hAnsi="Cambria Math" w:hint="eastAsia"/>
          <w:i/>
          <w:iCs/>
          <w:kern w:val="0"/>
          <w:sz w:val="24"/>
        </w:rPr>
        <w:t>I</w:t>
      </w:r>
      <w:r>
        <w:rPr>
          <w:rFonts w:hAnsi="Cambria Math" w:hint="eastAsia"/>
          <w:kern w:val="0"/>
          <w:sz w:val="24"/>
        </w:rPr>
        <w:t>=0</w:t>
      </w:r>
      <w:r>
        <w:rPr>
          <w:rFonts w:hAnsi="Cambria Math" w:hint="eastAsia"/>
          <w:kern w:val="0"/>
          <w:sz w:val="24"/>
        </w:rPr>
        <w:t>。</w:t>
      </w:r>
    </w:p>
    <w:p w14:paraId="3C563FBE"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S3-2</w:t>
      </w:r>
      <w:r>
        <w:rPr>
          <w:rFonts w:hAnsi="宋体" w:hint="eastAsia"/>
          <w:kern w:val="0"/>
          <w:sz w:val="24"/>
        </w:rPr>
        <w:t>：对</w:t>
      </w:r>
      <w:r>
        <w:rPr>
          <w:rFonts w:hAnsi="宋体" w:hint="eastAsia"/>
          <w:kern w:val="0"/>
          <w:sz w:val="24"/>
        </w:rPr>
        <w:t>U</w:t>
      </w:r>
      <w:r>
        <w:rPr>
          <w:rFonts w:hAnsi="宋体" w:hint="eastAsia"/>
          <w:kern w:val="0"/>
          <w:sz w:val="24"/>
        </w:rPr>
        <w:t>中所有样本使用其概率</w:t>
      </w:r>
      <m:oMath>
        <m:sSub>
          <m:sSubPr>
            <m:ctrlPr>
              <w:rPr>
                <w:rFonts w:ascii="Cambria Math" w:hAnsi="Cambria Math"/>
                <w:kern w:val="0"/>
                <w:sz w:val="24"/>
              </w:rPr>
            </m:ctrlPr>
          </m:sSubPr>
          <m:e>
            <m:r>
              <m:rPr>
                <m:sty m:val="p"/>
              </m:rPr>
              <w:rPr>
                <w:rFonts w:ascii="Cambria Math" w:hAnsi="Cambria Math"/>
                <w:kern w:val="0"/>
                <w:sz w:val="24"/>
              </w:rPr>
              <m:t>ρ</m:t>
            </m:r>
          </m:e>
          <m:sub>
            <m:r>
              <m:rPr>
                <m:sty m:val="p"/>
              </m:rPr>
              <w:rPr>
                <w:rFonts w:ascii="Cambria Math" w:hAnsi="Cambria Math"/>
                <w:kern w:val="0"/>
                <w:sz w:val="24"/>
              </w:rPr>
              <m:t>i</m:t>
            </m:r>
          </m:sub>
        </m:sSub>
      </m:oMath>
      <w:r>
        <w:rPr>
          <w:rFonts w:hAnsi="Cambria Math" w:hint="eastAsia"/>
          <w:kern w:val="0"/>
          <w:sz w:val="24"/>
        </w:rPr>
        <w:t>按降序</w:t>
      </w:r>
      <w:r>
        <w:rPr>
          <w:rFonts w:hAnsi="宋体" w:hint="eastAsia"/>
          <w:kern w:val="0"/>
          <w:sz w:val="24"/>
        </w:rPr>
        <w:t>排序，选出排名前</w:t>
      </w:r>
      <m:oMath>
        <m:r>
          <m:rPr>
            <m:sty m:val="p"/>
          </m:rPr>
          <w:rPr>
            <w:rFonts w:ascii="Cambria Math" w:hAnsi="Cambria Math"/>
            <w:kern w:val="0"/>
            <w:sz w:val="24"/>
          </w:rPr>
          <m:t>θ</m:t>
        </m:r>
      </m:oMath>
      <w:r>
        <w:rPr>
          <w:rFonts w:hAnsi="宋体" w:hint="eastAsia"/>
          <w:kern w:val="0"/>
          <w:sz w:val="24"/>
        </w:rPr>
        <w:t>的样本作为可靠正样本，并将它们加入到正样本数据集</w:t>
      </w:r>
      <w:r>
        <w:rPr>
          <w:rFonts w:hAnsi="宋体" w:hint="eastAsia"/>
          <w:kern w:val="0"/>
          <w:sz w:val="24"/>
        </w:rPr>
        <w:t>P</w:t>
      </w:r>
      <w:r>
        <w:rPr>
          <w:rFonts w:hAnsi="宋体" w:hint="eastAsia"/>
          <w:kern w:val="0"/>
          <w:sz w:val="24"/>
        </w:rPr>
        <w:t>中，同时将它们从</w:t>
      </w:r>
      <w:r>
        <w:rPr>
          <w:rFonts w:hAnsi="宋体" w:hint="eastAsia"/>
          <w:kern w:val="0"/>
          <w:sz w:val="24"/>
        </w:rPr>
        <w:t>U</w:t>
      </w:r>
      <w:r>
        <w:rPr>
          <w:rFonts w:hAnsi="宋体" w:hint="eastAsia"/>
          <w:kern w:val="0"/>
          <w:sz w:val="24"/>
        </w:rPr>
        <w:t>中删除，其中</w:t>
      </w:r>
      <m:oMath>
        <m:r>
          <m:rPr>
            <m:sty m:val="p"/>
          </m:rPr>
          <w:rPr>
            <w:rFonts w:ascii="Cambria Math" w:hAnsi="Cambria Math"/>
            <w:kern w:val="0"/>
            <w:sz w:val="24"/>
          </w:rPr>
          <m:t>θ</m:t>
        </m:r>
      </m:oMath>
      <w:r>
        <w:rPr>
          <w:rFonts w:hAnsi="Cambria Math" w:hint="eastAsia"/>
          <w:kern w:val="0"/>
          <w:sz w:val="24"/>
        </w:rPr>
        <w:t>的值是根据先验知识设定的</w:t>
      </w:r>
      <w:r>
        <w:rPr>
          <w:rFonts w:hAnsi="宋体" w:hint="eastAsia"/>
          <w:kern w:val="0"/>
          <w:sz w:val="24"/>
        </w:rPr>
        <w:t>。</w:t>
      </w:r>
    </w:p>
    <w:p w14:paraId="53D83197"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进一步的，所述</w:t>
      </w:r>
      <w:r>
        <w:rPr>
          <w:rFonts w:hAnsi="宋体" w:hint="eastAsia"/>
          <w:kern w:val="0"/>
          <w:sz w:val="24"/>
        </w:rPr>
        <w:t>S4</w:t>
      </w:r>
      <w:r>
        <w:rPr>
          <w:rFonts w:hAnsi="宋体" w:hint="eastAsia"/>
          <w:kern w:val="0"/>
          <w:sz w:val="24"/>
        </w:rPr>
        <w:t>步骤具体为：</w:t>
      </w:r>
    </w:p>
    <w:p w14:paraId="27F35855"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S4</w:t>
      </w:r>
      <w:r>
        <w:rPr>
          <w:rFonts w:hAnsi="宋体" w:hint="eastAsia"/>
          <w:kern w:val="0"/>
          <w:sz w:val="24"/>
        </w:rPr>
        <w:t>：重复步骤</w:t>
      </w:r>
      <w:r>
        <w:rPr>
          <w:rFonts w:hAnsi="宋体" w:hint="eastAsia"/>
          <w:kern w:val="0"/>
          <w:sz w:val="24"/>
        </w:rPr>
        <w:t>S2-S3</w:t>
      </w:r>
      <w:r>
        <w:rPr>
          <w:rFonts w:hAnsi="宋体" w:hint="eastAsia"/>
          <w:kern w:val="0"/>
          <w:sz w:val="24"/>
        </w:rPr>
        <w:t>，直到达到预设的最大迭代次数。在每次迭代中，为了推荐的可靠性和精准性，每次迭代只能选出少量可靠正样本，所以为了选出一定量的可靠正样本进行批量推荐，需要进行多次迭代。在每次迭代中，步骤</w:t>
      </w:r>
      <w:r>
        <w:rPr>
          <w:rFonts w:hAnsi="宋体" w:hint="eastAsia"/>
          <w:kern w:val="0"/>
          <w:sz w:val="24"/>
        </w:rPr>
        <w:t>S3</w:t>
      </w:r>
      <w:r>
        <w:rPr>
          <w:rFonts w:hAnsi="宋体" w:hint="eastAsia"/>
          <w:kern w:val="0"/>
          <w:sz w:val="24"/>
        </w:rPr>
        <w:t>每次会从未标记数据集</w:t>
      </w:r>
      <w:r>
        <w:rPr>
          <w:rFonts w:hAnsi="宋体" w:hint="eastAsia"/>
          <w:kern w:val="0"/>
          <w:sz w:val="24"/>
        </w:rPr>
        <w:t>U</w:t>
      </w:r>
      <w:r>
        <w:rPr>
          <w:rFonts w:hAnsi="宋体" w:hint="eastAsia"/>
          <w:kern w:val="0"/>
          <w:sz w:val="24"/>
        </w:rPr>
        <w:t>中选出部分可靠正样本加入到正样本数据集</w:t>
      </w:r>
      <w:r>
        <w:rPr>
          <w:rFonts w:hAnsi="宋体" w:hint="eastAsia"/>
          <w:kern w:val="0"/>
          <w:sz w:val="24"/>
        </w:rPr>
        <w:t>P</w:t>
      </w:r>
      <w:r>
        <w:rPr>
          <w:rFonts w:hAnsi="宋体" w:hint="eastAsia"/>
          <w:kern w:val="0"/>
          <w:sz w:val="24"/>
        </w:rPr>
        <w:t>中，同时将他们从未标记数据集</w:t>
      </w:r>
      <w:r>
        <w:rPr>
          <w:rFonts w:hAnsi="宋体" w:hint="eastAsia"/>
          <w:kern w:val="0"/>
          <w:sz w:val="24"/>
        </w:rPr>
        <w:t>U</w:t>
      </w:r>
      <w:r>
        <w:rPr>
          <w:rFonts w:hAnsi="宋体" w:hint="eastAsia"/>
          <w:kern w:val="0"/>
          <w:sz w:val="24"/>
        </w:rPr>
        <w:t>中删除。这种情况下，</w:t>
      </w:r>
      <w:r>
        <w:rPr>
          <w:rFonts w:hAnsi="宋体" w:hint="eastAsia"/>
          <w:kern w:val="0"/>
          <w:sz w:val="24"/>
        </w:rPr>
        <w:t>|P|</w:t>
      </w:r>
      <w:r>
        <w:rPr>
          <w:rFonts w:hAnsi="宋体" w:hint="eastAsia"/>
          <w:kern w:val="0"/>
          <w:sz w:val="24"/>
        </w:rPr>
        <w:t>的样本大小会随着迭代次数的增加而增大，</w:t>
      </w:r>
      <w:r>
        <w:rPr>
          <w:rFonts w:hAnsi="宋体" w:hint="eastAsia"/>
          <w:kern w:val="0"/>
          <w:sz w:val="24"/>
        </w:rPr>
        <w:t>|U|</w:t>
      </w:r>
      <w:r>
        <w:rPr>
          <w:rFonts w:hAnsi="宋体" w:hint="eastAsia"/>
          <w:kern w:val="0"/>
          <w:sz w:val="24"/>
        </w:rPr>
        <w:t>的样本大小会随着迭代次数的增加而减少，直至达到预设的最大迭代次数。由此，在多次迭代过程中从</w:t>
      </w:r>
      <w:r>
        <w:rPr>
          <w:rFonts w:hAnsi="宋体" w:hint="eastAsia"/>
          <w:kern w:val="0"/>
          <w:sz w:val="24"/>
        </w:rPr>
        <w:t>U</w:t>
      </w:r>
      <w:r>
        <w:rPr>
          <w:rFonts w:hAnsi="宋体" w:hint="eastAsia"/>
          <w:kern w:val="0"/>
          <w:sz w:val="24"/>
        </w:rPr>
        <w:t>中选出的所有可靠正样本即可作为公积金潜在缴存用户，向公积金方进行批量推荐。</w:t>
      </w:r>
    </w:p>
    <w:p w14:paraId="3D906CA0" w14:textId="77777777" w:rsidR="00B13266" w:rsidRDefault="00D660F4">
      <w:pPr>
        <w:pStyle w:val="ad"/>
        <w:spacing w:line="360" w:lineRule="auto"/>
        <w:ind w:firstLineChars="200" w:firstLine="480"/>
        <w:textAlignment w:val="center"/>
        <w:rPr>
          <w:sz w:val="24"/>
        </w:rPr>
      </w:pPr>
      <w:r>
        <w:rPr>
          <w:rFonts w:hint="eastAsia"/>
          <w:sz w:val="24"/>
        </w:rPr>
        <w:t>本发明的有益效果在于：</w:t>
      </w:r>
      <w:r>
        <w:rPr>
          <w:sz w:val="24"/>
        </w:rPr>
        <w:t xml:space="preserve"> </w:t>
      </w:r>
    </w:p>
    <w:p w14:paraId="68A4155B" w14:textId="77777777" w:rsidR="00B13266" w:rsidRDefault="00D660F4">
      <w:pPr>
        <w:pStyle w:val="ad"/>
        <w:spacing w:line="360" w:lineRule="auto"/>
        <w:ind w:firstLine="420"/>
        <w:textAlignment w:val="center"/>
        <w:rPr>
          <w:sz w:val="24"/>
        </w:rPr>
      </w:pPr>
      <w:r>
        <w:rPr>
          <w:rFonts w:hint="eastAsia"/>
          <w:sz w:val="24"/>
        </w:rPr>
        <w:t>本发明提出了一种</w:t>
      </w:r>
      <w:r>
        <w:rPr>
          <w:rFonts w:hAnsi="宋体" w:hint="eastAsia"/>
          <w:kern w:val="0"/>
          <w:sz w:val="24"/>
        </w:rPr>
        <w:t>多方半监督学习的灵活就业人员公积金缴存推荐方法</w:t>
      </w:r>
      <w:r>
        <w:rPr>
          <w:rFonts w:hint="eastAsia"/>
          <w:sz w:val="24"/>
        </w:rPr>
        <w:t>，针对只有公积金方正样本数据而无法进行缴存推荐的问题，结合纵向联邦学习和半监督学习方法，</w:t>
      </w:r>
      <w:r>
        <w:rPr>
          <w:rFonts w:hAnsi="宋体" w:hint="eastAsia"/>
          <w:kern w:val="0"/>
          <w:sz w:val="24"/>
          <w:szCs w:val="24"/>
        </w:rPr>
        <w:t>在</w:t>
      </w:r>
      <w:r>
        <w:rPr>
          <w:rFonts w:hint="eastAsia"/>
          <w:sz w:val="24"/>
        </w:rPr>
        <w:t>保护多方数据安全隐私的情况下，联合多方进行公积金缴存推荐模型训练与预测，有效地解决了只有少量正样本和大量未标记样本的批量推荐，提高了推荐的可靠性，实现了公积金灵活就</w:t>
      </w:r>
      <w:r>
        <w:rPr>
          <w:rFonts w:hint="eastAsia"/>
          <w:sz w:val="24"/>
        </w:rPr>
        <w:lastRenderedPageBreak/>
        <w:t>业人员潜在缴存用户的精准推荐。</w:t>
      </w:r>
    </w:p>
    <w:p w14:paraId="79D43F16" w14:textId="77777777" w:rsidR="00B13266" w:rsidRDefault="00D660F4">
      <w:pPr>
        <w:pStyle w:val="ad"/>
        <w:spacing w:line="360" w:lineRule="auto"/>
        <w:ind w:firstLineChars="200" w:firstLine="480"/>
        <w:textAlignment w:val="center"/>
        <w:rPr>
          <w:sz w:val="24"/>
        </w:rPr>
      </w:pPr>
      <w:r>
        <w:rPr>
          <w:rFonts w:hint="eastAsia"/>
          <w:sz w:val="24"/>
        </w:rPr>
        <w:t>本发明的其他优点、目标和特征在某种程度上将在随后的说明书中进行阐述，并且在某种程度上，基于对下文的考察研究对本领域技术人员而言将是显而易见的，或者可以从本发明的实践中得到教导。本发明的目标和其他优点可以通过下面的说明书来实现和获得。</w:t>
      </w:r>
    </w:p>
    <w:p w14:paraId="5E8538EF" w14:textId="77777777" w:rsidR="00B13266" w:rsidRDefault="00D660F4">
      <w:pPr>
        <w:pStyle w:val="2"/>
        <w:jc w:val="left"/>
        <w:rPr>
          <w:sz w:val="28"/>
          <w:szCs w:val="28"/>
        </w:rPr>
      </w:pPr>
      <w:r>
        <w:rPr>
          <w:rFonts w:hint="eastAsia"/>
          <w:sz w:val="28"/>
          <w:szCs w:val="28"/>
        </w:rPr>
        <w:t>附图说明</w:t>
      </w:r>
    </w:p>
    <w:p w14:paraId="37E61219" w14:textId="77777777" w:rsidR="00B13266" w:rsidRDefault="00D660F4">
      <w:pPr>
        <w:spacing w:line="360" w:lineRule="auto"/>
        <w:ind w:firstLineChars="200" w:firstLine="480"/>
        <w:textAlignment w:val="center"/>
        <w:rPr>
          <w:kern w:val="0"/>
          <w:sz w:val="24"/>
          <w:szCs w:val="28"/>
        </w:rPr>
      </w:pPr>
      <w:r>
        <w:rPr>
          <w:rFonts w:hint="eastAsia"/>
          <w:kern w:val="0"/>
          <w:sz w:val="24"/>
          <w:szCs w:val="28"/>
        </w:rPr>
        <w:t>为了使本发明的目的、技术方案和优点更加清楚，下面将结合附图对本发明作优选的详细描述，其中：</w:t>
      </w:r>
    </w:p>
    <w:p w14:paraId="10512ACB" w14:textId="77777777" w:rsidR="00B13266" w:rsidRDefault="00D660F4">
      <w:pPr>
        <w:spacing w:line="360" w:lineRule="auto"/>
        <w:ind w:firstLineChars="200" w:firstLine="480"/>
        <w:textAlignment w:val="center"/>
        <w:rPr>
          <w:rFonts w:hAnsi="宋体"/>
          <w:kern w:val="0"/>
          <w:sz w:val="24"/>
        </w:rPr>
      </w:pPr>
      <w:r>
        <w:rPr>
          <w:rFonts w:hint="eastAsia"/>
          <w:kern w:val="0"/>
          <w:sz w:val="24"/>
          <w:szCs w:val="28"/>
        </w:rPr>
        <w:t>图</w:t>
      </w:r>
      <w:r>
        <w:rPr>
          <w:rFonts w:hint="eastAsia"/>
          <w:kern w:val="0"/>
          <w:sz w:val="24"/>
          <w:szCs w:val="28"/>
        </w:rPr>
        <w:t>1</w:t>
      </w:r>
      <w:r>
        <w:rPr>
          <w:rFonts w:hint="eastAsia"/>
          <w:kern w:val="0"/>
          <w:sz w:val="24"/>
          <w:szCs w:val="28"/>
        </w:rPr>
        <w:t>为</w:t>
      </w:r>
      <w:r>
        <w:rPr>
          <w:rFonts w:hAnsi="宋体" w:hint="eastAsia"/>
          <w:kern w:val="0"/>
          <w:sz w:val="24"/>
        </w:rPr>
        <w:t>多方半监督学习的灵活就业人员公积金缴存推荐方法的流程示意图。</w:t>
      </w:r>
    </w:p>
    <w:p w14:paraId="14E35BD4"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图</w:t>
      </w:r>
      <w:r>
        <w:rPr>
          <w:rFonts w:hAnsi="宋体" w:hint="eastAsia"/>
          <w:kern w:val="0"/>
          <w:sz w:val="24"/>
        </w:rPr>
        <w:t>2</w:t>
      </w:r>
      <w:r>
        <w:rPr>
          <w:rFonts w:hAnsi="宋体" w:hint="eastAsia"/>
          <w:kern w:val="0"/>
          <w:sz w:val="24"/>
        </w:rPr>
        <w:t>为纵向联邦学习多方数据样本对齐示意图。</w:t>
      </w:r>
    </w:p>
    <w:p w14:paraId="7146A2B0"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图</w:t>
      </w:r>
      <w:r>
        <w:rPr>
          <w:rFonts w:hAnsi="宋体" w:hint="eastAsia"/>
          <w:kern w:val="0"/>
          <w:sz w:val="24"/>
        </w:rPr>
        <w:t>3</w:t>
      </w:r>
      <w:r>
        <w:rPr>
          <w:rFonts w:hAnsi="宋体" w:hint="eastAsia"/>
          <w:kern w:val="0"/>
          <w:sz w:val="24"/>
        </w:rPr>
        <w:t>为随机采样组成训练集和测试集示意图。</w:t>
      </w:r>
    </w:p>
    <w:p w14:paraId="3DDC2F80"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图</w:t>
      </w:r>
      <w:r>
        <w:rPr>
          <w:rFonts w:hAnsi="宋体" w:hint="eastAsia"/>
          <w:kern w:val="0"/>
          <w:sz w:val="24"/>
        </w:rPr>
        <w:t>4</w:t>
      </w:r>
      <w:r>
        <w:rPr>
          <w:rFonts w:hAnsi="宋体" w:hint="eastAsia"/>
          <w:kern w:val="0"/>
          <w:sz w:val="24"/>
        </w:rPr>
        <w:t>为构建梯度直方图示意图。</w:t>
      </w:r>
    </w:p>
    <w:p w14:paraId="43171B30"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图</w:t>
      </w:r>
      <w:r>
        <w:rPr>
          <w:rFonts w:hAnsi="宋体" w:hint="eastAsia"/>
          <w:kern w:val="0"/>
          <w:sz w:val="24"/>
        </w:rPr>
        <w:t>5</w:t>
      </w:r>
      <w:r>
        <w:rPr>
          <w:rFonts w:hAnsi="宋体" w:hint="eastAsia"/>
          <w:kern w:val="0"/>
          <w:sz w:val="24"/>
        </w:rPr>
        <w:t>为纵向联邦</w:t>
      </w:r>
      <w:r>
        <w:rPr>
          <w:rFonts w:hAnsi="宋体" w:hint="eastAsia"/>
          <w:kern w:val="0"/>
          <w:sz w:val="24"/>
        </w:rPr>
        <w:t>GBDT</w:t>
      </w:r>
      <w:r>
        <w:rPr>
          <w:rFonts w:hAnsi="宋体" w:hint="eastAsia"/>
          <w:kern w:val="0"/>
          <w:sz w:val="24"/>
        </w:rPr>
        <w:t>模型的训练过程示意图。</w:t>
      </w:r>
    </w:p>
    <w:p w14:paraId="687AEA89"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图</w:t>
      </w:r>
      <w:r>
        <w:rPr>
          <w:rFonts w:hAnsi="宋体" w:hint="eastAsia"/>
          <w:kern w:val="0"/>
          <w:sz w:val="24"/>
        </w:rPr>
        <w:t>6</w:t>
      </w:r>
      <w:r>
        <w:rPr>
          <w:rFonts w:hAnsi="宋体" w:hint="eastAsia"/>
          <w:kern w:val="0"/>
          <w:sz w:val="24"/>
        </w:rPr>
        <w:t>为纵向联邦</w:t>
      </w:r>
      <w:r>
        <w:rPr>
          <w:rFonts w:hAnsi="宋体" w:hint="eastAsia"/>
          <w:kern w:val="0"/>
          <w:sz w:val="24"/>
        </w:rPr>
        <w:t>GBDT</w:t>
      </w:r>
      <w:r>
        <w:rPr>
          <w:rFonts w:hAnsi="宋体" w:hint="eastAsia"/>
          <w:kern w:val="0"/>
          <w:sz w:val="24"/>
        </w:rPr>
        <w:t>模型的预测过程示意图。</w:t>
      </w:r>
    </w:p>
    <w:p w14:paraId="4E846B67" w14:textId="77777777" w:rsidR="00B13266" w:rsidRDefault="00D660F4">
      <w:pPr>
        <w:pStyle w:val="2"/>
        <w:rPr>
          <w:sz w:val="28"/>
          <w:szCs w:val="28"/>
        </w:rPr>
      </w:pPr>
      <w:r>
        <w:rPr>
          <w:rFonts w:hint="eastAsia"/>
          <w:sz w:val="28"/>
          <w:szCs w:val="28"/>
        </w:rPr>
        <w:t>具体实施方式</w:t>
      </w:r>
    </w:p>
    <w:p w14:paraId="49191BE5" w14:textId="77777777" w:rsidR="00B13266" w:rsidRDefault="00D660F4">
      <w:pPr>
        <w:spacing w:line="360" w:lineRule="auto"/>
        <w:ind w:firstLineChars="200" w:firstLine="480"/>
        <w:textAlignment w:val="center"/>
        <w:rPr>
          <w:kern w:val="0"/>
          <w:sz w:val="24"/>
          <w:szCs w:val="28"/>
        </w:rPr>
      </w:pPr>
      <w:r>
        <w:rPr>
          <w:rFonts w:hint="eastAsia"/>
          <w:kern w:val="0"/>
          <w:sz w:val="24"/>
          <w:szCs w:val="28"/>
        </w:rPr>
        <w:t>以下通过特定的具体实例说明本发明的实施方式，本领域技术人员可由本说明书所揭露的内容轻易地了解本发明的其他优点与功效。本发明还可以通过另外不同的具体实施方式加以实施或应用，本说明书中的各项细节也可以基于不同观点与应用，在没有背离本发明的精神下进行各种修饰或改变。需要说明的是，以下实施例中所提供的图示仅以示意方式说明本发明的基本构想，在不冲突的情况下，以下实施例及实施例中的特征可以相互组合。</w:t>
      </w:r>
    </w:p>
    <w:p w14:paraId="634FF2FC" w14:textId="77777777" w:rsidR="00B13266" w:rsidRDefault="00D660F4">
      <w:pPr>
        <w:spacing w:line="360" w:lineRule="auto"/>
        <w:ind w:firstLineChars="200" w:firstLine="480"/>
        <w:textAlignment w:val="center"/>
        <w:rPr>
          <w:kern w:val="0"/>
          <w:sz w:val="24"/>
          <w:szCs w:val="28"/>
        </w:rPr>
      </w:pPr>
      <w:r>
        <w:rPr>
          <w:rFonts w:hint="eastAsia"/>
          <w:kern w:val="0"/>
          <w:sz w:val="24"/>
          <w:szCs w:val="28"/>
        </w:rPr>
        <w:t>其中，附图仅用于示例性说明，表示的仅是示意图，而非实物图，不能理解为对本发明的限制；为了更好地说明本发明的实施例，附图某些部件会有省略、放大或缩小，并不代表实际产品的尺寸；对本领域技术人员来说，附图中某些公知结构及其说明可能省略是可以理解的。</w:t>
      </w:r>
    </w:p>
    <w:p w14:paraId="0D29A2BD" w14:textId="77777777" w:rsidR="00B13266" w:rsidRDefault="00D660F4">
      <w:pPr>
        <w:spacing w:line="360" w:lineRule="auto"/>
        <w:ind w:firstLineChars="200" w:firstLine="480"/>
        <w:textAlignment w:val="center"/>
        <w:rPr>
          <w:rFonts w:hAnsi="宋体"/>
          <w:kern w:val="0"/>
          <w:sz w:val="24"/>
        </w:rPr>
      </w:pPr>
      <w:r>
        <w:rPr>
          <w:rFonts w:hint="eastAsia"/>
          <w:kern w:val="0"/>
          <w:sz w:val="24"/>
          <w:szCs w:val="28"/>
        </w:rPr>
        <w:t>本发明实施例的附图中相同或相似的标号对应相同或相似的部件；在本发明的描述中，需要理解的是，若有术语“上”、“下”、“左”、“右”、“前”、“后”等指示的方位或位置关系为基于附图所示的方位或位置关系，仅是为了便于描述本发明和简化描述，而不是指示或暗示所指的装置或元件必须具有特定的方位、以特定的方位构造和操作，因此附图</w:t>
      </w:r>
      <w:r>
        <w:rPr>
          <w:rFonts w:hint="eastAsia"/>
          <w:kern w:val="0"/>
          <w:sz w:val="24"/>
          <w:szCs w:val="28"/>
        </w:rPr>
        <w:lastRenderedPageBreak/>
        <w:t>中描述位置关系的用语仅用于示例性说明，不能理解为对本发明的限制，对于本领域的普通技术人员而言，可以根据具体情况理解上述术语的具体含义。</w:t>
      </w:r>
    </w:p>
    <w:p w14:paraId="1154E370"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以公积金缴存推荐应用场景为例，与公积金缴存推荐潜在用户相关的信息在多方，且各方都有数据安全隐私保护的要求。当多方数据进行纵向联邦学习，进行样本对齐后，</w:t>
      </w:r>
      <w:r>
        <w:rPr>
          <w:rFonts w:hAnsi="宋体" w:hint="eastAsia"/>
          <w:kern w:val="0"/>
          <w:sz w:val="24"/>
        </w:rPr>
        <w:t>A</w:t>
      </w:r>
      <w:proofErr w:type="gramStart"/>
      <w:r>
        <w:rPr>
          <w:rFonts w:hAnsi="宋体" w:hint="eastAsia"/>
          <w:kern w:val="0"/>
          <w:sz w:val="24"/>
        </w:rPr>
        <w:t>方拥有的是</w:t>
      </w:r>
      <w:proofErr w:type="gramEnd"/>
      <w:r>
        <w:rPr>
          <w:rFonts w:hAnsi="宋体" w:hint="eastAsia"/>
          <w:kern w:val="0"/>
          <w:sz w:val="24"/>
        </w:rPr>
        <w:t>已缴存公积金的灵活就业人员信息，</w:t>
      </w:r>
      <w:r>
        <w:rPr>
          <w:rFonts w:hAnsi="宋体" w:hint="eastAsia"/>
          <w:kern w:val="0"/>
          <w:sz w:val="24"/>
        </w:rPr>
        <w:t>B</w:t>
      </w:r>
      <w:r>
        <w:rPr>
          <w:rFonts w:hAnsi="宋体" w:hint="eastAsia"/>
          <w:kern w:val="0"/>
          <w:sz w:val="24"/>
        </w:rPr>
        <w:t>方和</w:t>
      </w:r>
      <w:r>
        <w:rPr>
          <w:rFonts w:hAnsi="宋体" w:hint="eastAsia"/>
          <w:kern w:val="0"/>
          <w:sz w:val="24"/>
        </w:rPr>
        <w:t>C</w:t>
      </w:r>
      <w:r>
        <w:rPr>
          <w:rFonts w:hAnsi="宋体" w:hint="eastAsia"/>
          <w:kern w:val="0"/>
          <w:sz w:val="24"/>
        </w:rPr>
        <w:t>方拥有已缴存公积金的灵活就业人员信息和未缴存公积金的潜在灵活就业人员信息。</w:t>
      </w:r>
    </w:p>
    <w:p w14:paraId="00A5EAB3" w14:textId="77777777" w:rsidR="00B13266" w:rsidRDefault="00D660F4">
      <w:pPr>
        <w:spacing w:line="360" w:lineRule="auto"/>
        <w:ind w:firstLineChars="200" w:firstLine="480"/>
        <w:textAlignment w:val="center"/>
        <w:rPr>
          <w:sz w:val="24"/>
        </w:rPr>
      </w:pPr>
      <w:r>
        <w:rPr>
          <w:rFonts w:hAnsi="宋体" w:hint="eastAsia"/>
          <w:kern w:val="0"/>
          <w:sz w:val="24"/>
        </w:rPr>
        <w:t>在本实施例中：</w:t>
      </w:r>
      <w:r>
        <w:rPr>
          <w:rFonts w:hAnsi="宋体" w:hint="eastAsia"/>
          <w:kern w:val="0"/>
          <w:sz w:val="24"/>
        </w:rPr>
        <w:t>A</w:t>
      </w:r>
      <w:r>
        <w:rPr>
          <w:rFonts w:hAnsi="宋体" w:hint="eastAsia"/>
          <w:kern w:val="0"/>
          <w:sz w:val="24"/>
        </w:rPr>
        <w:t>方为</w:t>
      </w:r>
      <w:r>
        <w:rPr>
          <w:rFonts w:hint="eastAsia"/>
          <w:sz w:val="24"/>
        </w:rPr>
        <w:t>公积金方，拥有灵活就业人员公积金缴存数据，包括个人基本信息、公积金账户号、公积金余额、公积金缴存期数、公积金缴存比例、公积金缴存额等信息。可选的，</w:t>
      </w:r>
      <w:r>
        <w:rPr>
          <w:rFonts w:hint="eastAsia"/>
          <w:sz w:val="24"/>
        </w:rPr>
        <w:t>B</w:t>
      </w:r>
      <w:r>
        <w:rPr>
          <w:rFonts w:hint="eastAsia"/>
          <w:sz w:val="24"/>
        </w:rPr>
        <w:t>方可以为税务数据方，包括个人基本信息、个人所得税，</w:t>
      </w:r>
      <w:proofErr w:type="gramStart"/>
      <w:r>
        <w:rPr>
          <w:rFonts w:hint="eastAsia"/>
          <w:sz w:val="24"/>
        </w:rPr>
        <w:t>房管税</w:t>
      </w:r>
      <w:proofErr w:type="gramEnd"/>
      <w:r>
        <w:rPr>
          <w:rFonts w:hint="eastAsia"/>
          <w:sz w:val="24"/>
        </w:rPr>
        <w:t>等信息。可选的，</w:t>
      </w:r>
      <w:r>
        <w:rPr>
          <w:rFonts w:hint="eastAsia"/>
          <w:sz w:val="24"/>
        </w:rPr>
        <w:t>C</w:t>
      </w:r>
      <w:r>
        <w:rPr>
          <w:rFonts w:hint="eastAsia"/>
          <w:sz w:val="24"/>
        </w:rPr>
        <w:t>方可以为社保数据方，包括个人基本信息、医疗保险、养老保险、失业保险等信息。</w:t>
      </w:r>
    </w:p>
    <w:p w14:paraId="7829928A" w14:textId="77777777" w:rsidR="00B13266" w:rsidRDefault="00D660F4">
      <w:pPr>
        <w:spacing w:line="360" w:lineRule="auto"/>
        <w:ind w:firstLine="420"/>
        <w:textAlignment w:val="center"/>
        <w:rPr>
          <w:rFonts w:hAnsi="宋体"/>
          <w:kern w:val="0"/>
          <w:sz w:val="24"/>
        </w:rPr>
      </w:pPr>
      <w:r>
        <w:rPr>
          <w:rFonts w:hAnsi="宋体" w:hint="eastAsia"/>
          <w:kern w:val="0"/>
          <w:sz w:val="24"/>
        </w:rPr>
        <w:t>请参阅图</w:t>
      </w:r>
      <w:r>
        <w:rPr>
          <w:rFonts w:hAnsi="宋体" w:hint="eastAsia"/>
          <w:kern w:val="0"/>
          <w:sz w:val="24"/>
        </w:rPr>
        <w:t>1</w:t>
      </w:r>
      <w:r>
        <w:rPr>
          <w:rFonts w:hAnsi="宋体" w:hint="eastAsia"/>
          <w:kern w:val="0"/>
          <w:sz w:val="24"/>
        </w:rPr>
        <w:t>～图</w:t>
      </w:r>
      <w:r>
        <w:rPr>
          <w:rFonts w:hAnsi="宋体" w:hint="eastAsia"/>
          <w:kern w:val="0"/>
          <w:sz w:val="24"/>
        </w:rPr>
        <w:t>6</w:t>
      </w:r>
      <w:r>
        <w:rPr>
          <w:rFonts w:hAnsi="宋体" w:hint="eastAsia"/>
          <w:kern w:val="0"/>
          <w:sz w:val="24"/>
        </w:rPr>
        <w:t>，为</w:t>
      </w:r>
      <w:r>
        <w:rPr>
          <w:rFonts w:hint="eastAsia"/>
          <w:sz w:val="24"/>
        </w:rPr>
        <w:t>一种</w:t>
      </w:r>
      <w:r>
        <w:rPr>
          <w:rFonts w:hAnsi="宋体" w:hint="eastAsia"/>
          <w:kern w:val="0"/>
          <w:sz w:val="24"/>
        </w:rPr>
        <w:t>联合多方数据的半监督学习的灵活就业人员公积金缴存推荐方法，该方法包含以下步骤：</w:t>
      </w:r>
    </w:p>
    <w:p w14:paraId="6DE7BD34" w14:textId="77777777" w:rsidR="00B13266" w:rsidRDefault="00D660F4">
      <w:pPr>
        <w:spacing w:line="360" w:lineRule="auto"/>
        <w:ind w:firstLineChars="200" w:firstLine="480"/>
        <w:textAlignment w:val="center"/>
        <w:rPr>
          <w:sz w:val="24"/>
        </w:rPr>
      </w:pPr>
      <w:r>
        <w:rPr>
          <w:rFonts w:hint="eastAsia"/>
          <w:sz w:val="24"/>
        </w:rPr>
        <w:t>S1</w:t>
      </w:r>
      <w:r>
        <w:rPr>
          <w:rFonts w:hint="eastAsia"/>
          <w:sz w:val="24"/>
        </w:rPr>
        <w:t>：建立灵活就业人员缴存推荐多方数据集，包含有灵活就业人员公积金缴存信息的</w:t>
      </w:r>
      <w:r>
        <w:rPr>
          <w:rFonts w:hint="eastAsia"/>
          <w:sz w:val="24"/>
        </w:rPr>
        <w:t>A</w:t>
      </w:r>
      <w:r>
        <w:rPr>
          <w:rFonts w:hint="eastAsia"/>
          <w:sz w:val="24"/>
        </w:rPr>
        <w:t>方，以及</w:t>
      </w:r>
      <w:r>
        <w:rPr>
          <w:rFonts w:hint="eastAsia"/>
          <w:sz w:val="24"/>
        </w:rPr>
        <w:t>B</w:t>
      </w:r>
      <w:r>
        <w:rPr>
          <w:rFonts w:hint="eastAsia"/>
          <w:sz w:val="24"/>
        </w:rPr>
        <w:t>方、</w:t>
      </w:r>
      <w:r>
        <w:rPr>
          <w:rFonts w:hint="eastAsia"/>
          <w:sz w:val="24"/>
        </w:rPr>
        <w:t>C</w:t>
      </w:r>
      <w:r>
        <w:rPr>
          <w:rFonts w:hint="eastAsia"/>
          <w:sz w:val="24"/>
        </w:rPr>
        <w:t>方。对多方数据集进行预处理，并进行样本对齐，组成正样本数据集</w:t>
      </w:r>
      <w:r>
        <w:rPr>
          <w:rFonts w:hint="eastAsia"/>
          <w:sz w:val="24"/>
        </w:rPr>
        <w:t>P</w:t>
      </w:r>
      <w:r>
        <w:rPr>
          <w:rFonts w:hint="eastAsia"/>
          <w:sz w:val="24"/>
        </w:rPr>
        <w:t>和未标记样本数据集</w:t>
      </w:r>
      <w:r>
        <w:rPr>
          <w:rFonts w:hint="eastAsia"/>
          <w:sz w:val="24"/>
        </w:rPr>
        <w:t>U</w:t>
      </w:r>
      <w:r>
        <w:rPr>
          <w:rFonts w:hint="eastAsia"/>
          <w:sz w:val="24"/>
        </w:rPr>
        <w:t>。具体步骤如下：</w:t>
      </w:r>
    </w:p>
    <w:p w14:paraId="6E52700B" w14:textId="77777777" w:rsidR="00B13266" w:rsidRDefault="00D660F4">
      <w:pPr>
        <w:pStyle w:val="ad"/>
        <w:snapToGrid/>
        <w:spacing w:line="360" w:lineRule="auto"/>
        <w:ind w:firstLineChars="200" w:firstLine="480"/>
        <w:textAlignment w:val="center"/>
        <w:rPr>
          <w:sz w:val="24"/>
        </w:rPr>
      </w:pPr>
      <w:r>
        <w:rPr>
          <w:rFonts w:hint="eastAsia"/>
          <w:sz w:val="24"/>
        </w:rPr>
        <w:t>S1-1</w:t>
      </w:r>
      <w:r>
        <w:rPr>
          <w:rFonts w:hint="eastAsia"/>
          <w:sz w:val="24"/>
        </w:rPr>
        <w:t>：</w:t>
      </w:r>
      <w:r>
        <w:rPr>
          <w:rFonts w:hAnsi="宋体" w:hint="eastAsia"/>
          <w:kern w:val="0"/>
          <w:sz w:val="24"/>
        </w:rPr>
        <w:t>对</w:t>
      </w:r>
      <w:r>
        <w:rPr>
          <w:rFonts w:hAnsi="宋体" w:hint="eastAsia"/>
          <w:kern w:val="0"/>
          <w:sz w:val="24"/>
        </w:rPr>
        <w:t>S1</w:t>
      </w:r>
      <w:r>
        <w:rPr>
          <w:rFonts w:hAnsi="宋体" w:hint="eastAsia"/>
          <w:kern w:val="0"/>
          <w:sz w:val="24"/>
        </w:rPr>
        <w:t>述多方数据集进行数据</w:t>
      </w:r>
      <w:r>
        <w:rPr>
          <w:rFonts w:hint="eastAsia"/>
          <w:sz w:val="24"/>
        </w:rPr>
        <w:t>预处理操作包括冗余数据处理、</w:t>
      </w:r>
      <w:proofErr w:type="gramStart"/>
      <w:r>
        <w:rPr>
          <w:rFonts w:hint="eastAsia"/>
          <w:sz w:val="24"/>
        </w:rPr>
        <w:t>缺失值</w:t>
      </w:r>
      <w:proofErr w:type="gramEnd"/>
      <w:r>
        <w:rPr>
          <w:rFonts w:hint="eastAsia"/>
          <w:sz w:val="24"/>
        </w:rPr>
        <w:t>处理、异常值处理、数据标准化处理以及标签数据处理，具体操作如下：</w:t>
      </w:r>
    </w:p>
    <w:p w14:paraId="6BA15572" w14:textId="77777777" w:rsidR="00B13266" w:rsidRDefault="00D660F4">
      <w:pPr>
        <w:pStyle w:val="ad"/>
        <w:snapToGrid/>
        <w:spacing w:line="360" w:lineRule="auto"/>
        <w:ind w:firstLine="420"/>
        <w:textAlignment w:val="center"/>
        <w:rPr>
          <w:sz w:val="24"/>
        </w:rPr>
      </w:pPr>
      <w:r>
        <w:rPr>
          <w:rFonts w:hint="eastAsia"/>
          <w:sz w:val="24"/>
        </w:rPr>
        <w:t>（</w:t>
      </w:r>
      <w:r>
        <w:rPr>
          <w:rFonts w:hint="eastAsia"/>
          <w:sz w:val="24"/>
        </w:rPr>
        <w:t>1</w:t>
      </w:r>
      <w:r>
        <w:rPr>
          <w:rFonts w:hint="eastAsia"/>
          <w:sz w:val="24"/>
        </w:rPr>
        <w:t>）所述冗余数据处理具体包括：通过数据记录中的某些字段（如账户号、时间等）判断数据是否重复，对于重复数据，只保留其中一个，将其他重复数据从数据集中删除，同时保留原始数据的备份以便需要时进行回溯和对比分析。</w:t>
      </w:r>
    </w:p>
    <w:p w14:paraId="2757F592" w14:textId="77777777" w:rsidR="00B13266" w:rsidRDefault="00D660F4">
      <w:pPr>
        <w:pStyle w:val="ad"/>
        <w:snapToGrid/>
        <w:spacing w:line="360" w:lineRule="auto"/>
        <w:ind w:firstLine="420"/>
        <w:textAlignment w:val="center"/>
        <w:rPr>
          <w:sz w:val="24"/>
        </w:rPr>
      </w:pPr>
      <w:r>
        <w:rPr>
          <w:rFonts w:hint="eastAsia"/>
          <w:sz w:val="24"/>
        </w:rPr>
        <w:t>（</w:t>
      </w:r>
      <w:r>
        <w:rPr>
          <w:rFonts w:hint="eastAsia"/>
          <w:sz w:val="24"/>
        </w:rPr>
        <w:t>2</w:t>
      </w:r>
      <w:r>
        <w:rPr>
          <w:rFonts w:hint="eastAsia"/>
          <w:sz w:val="24"/>
        </w:rPr>
        <w:t>）所述</w:t>
      </w:r>
      <w:proofErr w:type="gramStart"/>
      <w:r>
        <w:rPr>
          <w:rFonts w:hint="eastAsia"/>
          <w:sz w:val="24"/>
        </w:rPr>
        <w:t>缺失值处理</w:t>
      </w:r>
      <w:proofErr w:type="gramEnd"/>
      <w:r>
        <w:rPr>
          <w:rFonts w:hint="eastAsia"/>
          <w:sz w:val="24"/>
        </w:rPr>
        <w:t>具体包括：对数据中的每个特征进行</w:t>
      </w:r>
      <w:proofErr w:type="gramStart"/>
      <w:r>
        <w:rPr>
          <w:rFonts w:hint="eastAsia"/>
          <w:sz w:val="24"/>
        </w:rPr>
        <w:t>缺失率</w:t>
      </w:r>
      <w:proofErr w:type="gramEnd"/>
      <w:r>
        <w:rPr>
          <w:rFonts w:hint="eastAsia"/>
          <w:sz w:val="24"/>
        </w:rPr>
        <w:t>统计，对于缺失特征数目大于总体样本特征规模一半的数据视为无效数据，进行剔除；其余数据根据数据分布，采用特定方法进行填充。可选的，采用中位数填充的方法进行</w:t>
      </w:r>
      <w:proofErr w:type="gramStart"/>
      <w:r>
        <w:rPr>
          <w:rFonts w:hint="eastAsia"/>
          <w:sz w:val="24"/>
        </w:rPr>
        <w:t>缺失值</w:t>
      </w:r>
      <w:proofErr w:type="gramEnd"/>
      <w:r>
        <w:rPr>
          <w:rFonts w:hint="eastAsia"/>
          <w:sz w:val="24"/>
        </w:rPr>
        <w:t>填充。</w:t>
      </w:r>
    </w:p>
    <w:p w14:paraId="74749EF4" w14:textId="77777777" w:rsidR="00B13266" w:rsidRDefault="00D660F4">
      <w:pPr>
        <w:pStyle w:val="ad"/>
        <w:snapToGrid/>
        <w:spacing w:line="360" w:lineRule="auto"/>
        <w:ind w:firstLine="420"/>
        <w:textAlignment w:val="center"/>
        <w:rPr>
          <w:sz w:val="24"/>
        </w:rPr>
      </w:pPr>
      <w:r>
        <w:rPr>
          <w:rFonts w:hint="eastAsia"/>
          <w:sz w:val="24"/>
        </w:rPr>
        <w:t>（</w:t>
      </w:r>
      <w:r>
        <w:rPr>
          <w:rFonts w:hint="eastAsia"/>
          <w:sz w:val="24"/>
        </w:rPr>
        <w:t>3</w:t>
      </w:r>
      <w:r>
        <w:rPr>
          <w:rFonts w:hint="eastAsia"/>
          <w:sz w:val="24"/>
        </w:rPr>
        <w:t>）所述异常值处理具体包括：根据实际情况，可选的，使用标准差方法确认异常值的阈值。可选的，利用箱线图对数据进行可视化分析，发现超出阈值的数据。可选的，选择用中位数代替异常值的方法对异常值进行处理，处理完之后再次检查数据集，确保异常值已被处理</w:t>
      </w:r>
      <w:proofErr w:type="gramStart"/>
      <w:r>
        <w:rPr>
          <w:rFonts w:hint="eastAsia"/>
          <w:sz w:val="24"/>
        </w:rPr>
        <w:t>且数据</w:t>
      </w:r>
      <w:proofErr w:type="gramEnd"/>
      <w:r>
        <w:rPr>
          <w:rFonts w:hint="eastAsia"/>
          <w:sz w:val="24"/>
        </w:rPr>
        <w:t>集的基本特征没有发生重大变化。</w:t>
      </w:r>
    </w:p>
    <w:p w14:paraId="3902EA55" w14:textId="77777777" w:rsidR="00B13266" w:rsidRDefault="00D660F4">
      <w:pPr>
        <w:pStyle w:val="ad"/>
        <w:snapToGrid/>
        <w:spacing w:line="360" w:lineRule="auto"/>
        <w:ind w:firstLineChars="200" w:firstLine="480"/>
        <w:textAlignment w:val="center"/>
        <w:rPr>
          <w:sz w:val="24"/>
        </w:rPr>
      </w:pPr>
      <w:r>
        <w:rPr>
          <w:rFonts w:hint="eastAsia"/>
          <w:sz w:val="24"/>
        </w:rPr>
        <w:t>（</w:t>
      </w:r>
      <w:r>
        <w:rPr>
          <w:rFonts w:hint="eastAsia"/>
          <w:sz w:val="24"/>
        </w:rPr>
        <w:t>4</w:t>
      </w:r>
      <w:r>
        <w:rPr>
          <w:rFonts w:hint="eastAsia"/>
          <w:sz w:val="24"/>
        </w:rPr>
        <w:t>）所述数据标准化处理具体包括：将已有特征按照数据类型分为连续型特征和离散型特征，可选的，对连续型特征采用最大</w:t>
      </w:r>
      <w:r>
        <w:rPr>
          <w:rFonts w:hint="eastAsia"/>
          <w:sz w:val="24"/>
        </w:rPr>
        <w:t>-</w:t>
      </w:r>
      <w:r>
        <w:rPr>
          <w:rFonts w:hint="eastAsia"/>
          <w:sz w:val="24"/>
        </w:rPr>
        <w:t>最小标准化进行处理，对离散型特征采用独热编码进行处理。</w:t>
      </w:r>
    </w:p>
    <w:p w14:paraId="3FE483BD" w14:textId="77777777" w:rsidR="00B13266" w:rsidRDefault="00D660F4">
      <w:pPr>
        <w:pStyle w:val="ad"/>
        <w:snapToGrid/>
        <w:spacing w:line="360" w:lineRule="auto"/>
        <w:ind w:firstLineChars="200" w:firstLine="480"/>
        <w:textAlignment w:val="center"/>
        <w:rPr>
          <w:sz w:val="24"/>
        </w:rPr>
      </w:pPr>
      <w:r>
        <w:rPr>
          <w:rFonts w:hint="eastAsia"/>
          <w:sz w:val="24"/>
        </w:rPr>
        <w:lastRenderedPageBreak/>
        <w:t>（</w:t>
      </w:r>
      <w:r>
        <w:rPr>
          <w:rFonts w:hint="eastAsia"/>
          <w:sz w:val="24"/>
        </w:rPr>
        <w:t>5</w:t>
      </w:r>
      <w:r>
        <w:rPr>
          <w:rFonts w:hint="eastAsia"/>
          <w:sz w:val="24"/>
        </w:rPr>
        <w:t>）所述标签数据处理具体包括：</w:t>
      </w:r>
      <w:r>
        <w:rPr>
          <w:rFonts w:hint="eastAsia"/>
          <w:sz w:val="24"/>
        </w:rPr>
        <w:t>A</w:t>
      </w:r>
      <w:r>
        <w:rPr>
          <w:rFonts w:hint="eastAsia"/>
          <w:sz w:val="24"/>
        </w:rPr>
        <w:t>方数据集添加一列标签列，将其标签数据设为“</w:t>
      </w:r>
      <w:r>
        <w:rPr>
          <w:rFonts w:hint="eastAsia"/>
          <w:sz w:val="24"/>
        </w:rPr>
        <w:t>1</w:t>
      </w:r>
      <w:r>
        <w:rPr>
          <w:rFonts w:hint="eastAsia"/>
          <w:sz w:val="24"/>
        </w:rPr>
        <w:t>”，代表正样本数据；</w:t>
      </w:r>
      <w:r>
        <w:rPr>
          <w:rFonts w:hint="eastAsia"/>
          <w:sz w:val="24"/>
        </w:rPr>
        <w:t>B</w:t>
      </w:r>
      <w:r>
        <w:rPr>
          <w:rFonts w:hint="eastAsia"/>
          <w:sz w:val="24"/>
        </w:rPr>
        <w:t>方、</w:t>
      </w:r>
      <w:r>
        <w:rPr>
          <w:rFonts w:hint="eastAsia"/>
          <w:sz w:val="24"/>
        </w:rPr>
        <w:t>C</w:t>
      </w:r>
      <w:r>
        <w:rPr>
          <w:rFonts w:hint="eastAsia"/>
          <w:sz w:val="24"/>
        </w:rPr>
        <w:t>方数据集分别添加一列标签列，将其标签数据设为“</w:t>
      </w:r>
      <w:r>
        <w:rPr>
          <w:rFonts w:hint="eastAsia"/>
          <w:sz w:val="24"/>
        </w:rPr>
        <w:t>0</w:t>
      </w:r>
      <w:r>
        <w:rPr>
          <w:rFonts w:hint="eastAsia"/>
          <w:sz w:val="24"/>
        </w:rPr>
        <w:t>”，代表未标记数据。</w:t>
      </w:r>
    </w:p>
    <w:p w14:paraId="3C9EC0BA" w14:textId="77777777" w:rsidR="00B13266" w:rsidRDefault="00D660F4">
      <w:pPr>
        <w:pStyle w:val="ad"/>
        <w:snapToGrid/>
        <w:spacing w:line="360" w:lineRule="auto"/>
        <w:ind w:firstLineChars="200" w:firstLine="480"/>
        <w:textAlignment w:val="center"/>
        <w:rPr>
          <w:rFonts w:hAnsi="Cambria Math"/>
          <w:kern w:val="0"/>
          <w:sz w:val="24"/>
          <w:szCs w:val="24"/>
        </w:rPr>
      </w:pPr>
      <w:r>
        <w:rPr>
          <w:rFonts w:hint="eastAsia"/>
          <w:kern w:val="0"/>
          <w:sz w:val="24"/>
          <w:szCs w:val="24"/>
        </w:rPr>
        <w:t>根据</w:t>
      </w:r>
      <w:r>
        <w:rPr>
          <w:rFonts w:hint="eastAsia"/>
          <w:sz w:val="24"/>
        </w:rPr>
        <w:t>S1-1</w:t>
      </w:r>
      <w:r>
        <w:rPr>
          <w:rFonts w:hint="eastAsia"/>
          <w:kern w:val="0"/>
          <w:sz w:val="24"/>
          <w:szCs w:val="24"/>
        </w:rPr>
        <w:t>述数据预处理操作得到</w:t>
      </w:r>
      <w:r>
        <w:rPr>
          <w:rFonts w:hint="eastAsia"/>
          <w:kern w:val="0"/>
          <w:sz w:val="24"/>
          <w:szCs w:val="24"/>
        </w:rPr>
        <w:t>A</w:t>
      </w:r>
      <w:r>
        <w:rPr>
          <w:rFonts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kern w:val="0"/>
            <w:sz w:val="24"/>
            <w:szCs w:val="24"/>
          </w:rPr>
          <m:t>)}</m:t>
        </m:r>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A</m:t>
            </m:r>
          </m:sup>
        </m:sSubSup>
      </m:oMath>
      <w:r>
        <w:rPr>
          <w:rFonts w:hAnsi="Cambria Math" w:hint="eastAsia"/>
          <w:kern w:val="0"/>
          <w:sz w:val="24"/>
          <w:szCs w:val="24"/>
        </w:rPr>
        <w:t>表示</w:t>
      </w:r>
      <w:r>
        <w:rPr>
          <w:rFonts w:hAnsi="Cambria Math" w:hint="eastAsia"/>
          <w:kern w:val="0"/>
          <w:sz w:val="24"/>
          <w:szCs w:val="24"/>
        </w:rPr>
        <w:t>A</w:t>
      </w:r>
      <w:proofErr w:type="gramStart"/>
      <w:r>
        <w:rPr>
          <w:rFonts w:hAnsi="Cambria Math" w:hint="eastAsia"/>
          <w:kern w:val="0"/>
          <w:sz w:val="24"/>
          <w:szCs w:val="24"/>
        </w:rPr>
        <w:t>方第</w:t>
      </w:r>
      <w:proofErr w:type="spellStart"/>
      <w:proofErr w:type="gramEnd"/>
      <w:r>
        <w:rPr>
          <w:rFonts w:hAnsi="Cambria Math" w:hint="eastAsia"/>
          <w:kern w:val="0"/>
          <w:sz w:val="24"/>
          <w:szCs w:val="24"/>
        </w:rPr>
        <w:t>i</w:t>
      </w:r>
      <w:proofErr w:type="spellEnd"/>
      <w:proofErr w:type="gramStart"/>
      <w:r>
        <w:rPr>
          <w:rFonts w:hAnsi="Cambria Math" w:hint="eastAsia"/>
          <w:kern w:val="0"/>
          <w:sz w:val="24"/>
          <w:szCs w:val="24"/>
        </w:rPr>
        <w:t>个</w:t>
      </w:r>
      <w:proofErr w:type="gramEnd"/>
      <w:r>
        <w:rPr>
          <w:rFonts w:hAnsi="Cambria Math" w:hint="eastAsia"/>
          <w:kern w:val="0"/>
          <w:sz w:val="24"/>
          <w:szCs w:val="24"/>
        </w:rPr>
        <w:t>样本特征向量，向量维度为</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kern w:val="0"/>
            <w:sz w:val="24"/>
            <w:szCs w:val="24"/>
          </w:rPr>
          <m:t>∈{1}</m:t>
        </m:r>
      </m:oMath>
      <w:r>
        <w:rPr>
          <w:rFonts w:hAnsi="Cambria Math"/>
          <w:kern w:val="0"/>
          <w:sz w:val="24"/>
          <w:szCs w:val="24"/>
        </w:rPr>
        <w:t>表示</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A</m:t>
            </m:r>
          </m:sup>
        </m:sSubSup>
      </m:oMath>
      <w:r>
        <w:rPr>
          <w:rFonts w:hAnsi="Cambria Math"/>
          <w:kern w:val="0"/>
          <w:sz w:val="24"/>
          <w:szCs w:val="24"/>
        </w:rPr>
        <w:t>对应的标签，其中</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oMath>
      <w:r>
        <w:rPr>
          <w:rFonts w:hAnsi="Cambria Math" w:hint="eastAsia"/>
          <w:iCs/>
          <w:kern w:val="0"/>
          <w:sz w:val="24"/>
          <w:szCs w:val="24"/>
        </w:rPr>
        <w:t>a</w:t>
      </w:r>
      <w:r>
        <w:rPr>
          <w:rFonts w:hAnsi="Cambria Math" w:hint="eastAsia"/>
          <w:iCs/>
          <w:kern w:val="0"/>
          <w:sz w:val="24"/>
          <w:szCs w:val="24"/>
        </w:rPr>
        <w:t>；</w:t>
      </w:r>
      <w:r>
        <w:rPr>
          <w:rFonts w:hint="eastAsia"/>
          <w:kern w:val="0"/>
          <w:sz w:val="24"/>
          <w:szCs w:val="24"/>
        </w:rPr>
        <w:t>B</w:t>
      </w:r>
      <w:r>
        <w:rPr>
          <w:rFonts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m:t>
        </m:r>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B</m:t>
            </m:r>
          </m:sup>
        </m:sSubSup>
      </m:oMath>
      <w:r>
        <w:rPr>
          <w:rFonts w:hAnsi="Cambria Math" w:hint="eastAsia"/>
          <w:kern w:val="0"/>
          <w:sz w:val="24"/>
          <w:szCs w:val="24"/>
        </w:rPr>
        <w:t>表示</w:t>
      </w:r>
      <w:r>
        <w:rPr>
          <w:rFonts w:hAnsi="Cambria Math" w:hint="eastAsia"/>
          <w:kern w:val="0"/>
          <w:sz w:val="24"/>
          <w:szCs w:val="24"/>
        </w:rPr>
        <w:t>B</w:t>
      </w:r>
      <w:proofErr w:type="gramStart"/>
      <w:r>
        <w:rPr>
          <w:rFonts w:hAnsi="Cambria Math" w:hint="eastAsia"/>
          <w:kern w:val="0"/>
          <w:sz w:val="24"/>
          <w:szCs w:val="24"/>
        </w:rPr>
        <w:t>方第</w:t>
      </w:r>
      <w:proofErr w:type="spellStart"/>
      <w:proofErr w:type="gramEnd"/>
      <w:r>
        <w:rPr>
          <w:rFonts w:hAnsi="Cambria Math" w:hint="eastAsia"/>
          <w:kern w:val="0"/>
          <w:sz w:val="24"/>
          <w:szCs w:val="24"/>
        </w:rPr>
        <w:t>i</w:t>
      </w:r>
      <w:proofErr w:type="spellEnd"/>
      <w:proofErr w:type="gramStart"/>
      <w:r>
        <w:rPr>
          <w:rFonts w:hAnsi="Cambria Math" w:hint="eastAsia"/>
          <w:kern w:val="0"/>
          <w:sz w:val="24"/>
          <w:szCs w:val="24"/>
        </w:rPr>
        <w:t>个</w:t>
      </w:r>
      <w:proofErr w:type="gramEnd"/>
      <w:r>
        <w:rPr>
          <w:rFonts w:hAnsi="Cambria Math" w:hint="eastAsia"/>
          <w:kern w:val="0"/>
          <w:sz w:val="24"/>
          <w:szCs w:val="24"/>
        </w:rPr>
        <w:t>样本特征向量，向量维度为</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∈{0}</m:t>
        </m:r>
      </m:oMath>
      <w:r>
        <w:rPr>
          <w:rFonts w:hAnsi="Cambria Math"/>
          <w:kern w:val="0"/>
          <w:sz w:val="24"/>
          <w:szCs w:val="24"/>
        </w:rPr>
        <w:t>表示</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B</m:t>
            </m:r>
          </m:sup>
        </m:sSubSup>
      </m:oMath>
      <w:r>
        <w:rPr>
          <w:rFonts w:hAnsi="Cambria Math"/>
          <w:kern w:val="0"/>
          <w:sz w:val="24"/>
          <w:szCs w:val="24"/>
        </w:rPr>
        <w:t>对应的标签</w:t>
      </w:r>
      <w:r>
        <w:rPr>
          <w:rFonts w:hAnsi="Cambria Math" w:hint="eastAsia"/>
          <w:kern w:val="0"/>
          <w:sz w:val="24"/>
          <w:szCs w:val="24"/>
        </w:rPr>
        <w:t>，</w:t>
      </w:r>
      <w:r>
        <w:rPr>
          <w:rFonts w:hAnsi="Cambria Math"/>
          <w:kern w:val="0"/>
          <w:sz w:val="24"/>
          <w:szCs w:val="24"/>
        </w:rPr>
        <w:t>其中</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oMath>
      <w:r>
        <w:rPr>
          <w:rFonts w:hAnsi="Cambria Math" w:hint="eastAsia"/>
          <w:kern w:val="0"/>
          <w:sz w:val="24"/>
          <w:szCs w:val="24"/>
        </w:rPr>
        <w:t>b</w:t>
      </w:r>
      <w:r>
        <w:rPr>
          <w:rFonts w:hAnsi="Cambria Math" w:hint="eastAsia"/>
          <w:kern w:val="0"/>
          <w:sz w:val="24"/>
          <w:szCs w:val="24"/>
        </w:rPr>
        <w:t>；</w:t>
      </w:r>
      <w:r>
        <w:rPr>
          <w:rFonts w:hAnsi="Cambria Math" w:hint="eastAsia"/>
          <w:kern w:val="0"/>
          <w:sz w:val="24"/>
          <w:szCs w:val="24"/>
        </w:rPr>
        <w:t>C</w:t>
      </w:r>
      <w:r>
        <w:rPr>
          <w:rFonts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C</m:t>
            </m:r>
          </m:sub>
        </m:sSub>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m:t>
        </m:r>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C</m:t>
            </m:r>
          </m:sup>
        </m:sSubSup>
      </m:oMath>
      <w:r>
        <w:rPr>
          <w:rFonts w:hAnsi="Cambria Math" w:hint="eastAsia"/>
          <w:kern w:val="0"/>
          <w:sz w:val="24"/>
          <w:szCs w:val="24"/>
        </w:rPr>
        <w:t>表示</w:t>
      </w:r>
      <w:r>
        <w:rPr>
          <w:rFonts w:hAnsi="Cambria Math" w:hint="eastAsia"/>
          <w:kern w:val="0"/>
          <w:sz w:val="24"/>
          <w:szCs w:val="24"/>
        </w:rPr>
        <w:t>C</w:t>
      </w:r>
      <w:proofErr w:type="gramStart"/>
      <w:r>
        <w:rPr>
          <w:rFonts w:hAnsi="Cambria Math" w:hint="eastAsia"/>
          <w:kern w:val="0"/>
          <w:sz w:val="24"/>
          <w:szCs w:val="24"/>
        </w:rPr>
        <w:t>方第</w:t>
      </w:r>
      <w:proofErr w:type="spellStart"/>
      <w:proofErr w:type="gramEnd"/>
      <w:r>
        <w:rPr>
          <w:rFonts w:hAnsi="Cambria Math" w:hint="eastAsia"/>
          <w:kern w:val="0"/>
          <w:sz w:val="24"/>
          <w:szCs w:val="24"/>
        </w:rPr>
        <w:t>i</w:t>
      </w:r>
      <w:proofErr w:type="spellEnd"/>
      <w:proofErr w:type="gramStart"/>
      <w:r>
        <w:rPr>
          <w:rFonts w:hAnsi="Cambria Math" w:hint="eastAsia"/>
          <w:kern w:val="0"/>
          <w:sz w:val="24"/>
          <w:szCs w:val="24"/>
        </w:rPr>
        <w:t>个</w:t>
      </w:r>
      <w:proofErr w:type="gramEnd"/>
      <w:r>
        <w:rPr>
          <w:rFonts w:hAnsi="Cambria Math" w:hint="eastAsia"/>
          <w:kern w:val="0"/>
          <w:sz w:val="24"/>
          <w:szCs w:val="24"/>
        </w:rPr>
        <w:t>样本特征向量，向量维度为</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C</m:t>
            </m:r>
          </m:sub>
        </m:sSub>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∈{0}</m:t>
        </m:r>
      </m:oMath>
      <w:r>
        <w:rPr>
          <w:rFonts w:hAnsi="Cambria Math"/>
          <w:kern w:val="0"/>
          <w:sz w:val="24"/>
          <w:szCs w:val="24"/>
        </w:rPr>
        <w:t>表示</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C</m:t>
            </m:r>
          </m:sup>
        </m:sSubSup>
      </m:oMath>
      <w:r>
        <w:rPr>
          <w:rFonts w:hAnsi="Cambria Math"/>
          <w:kern w:val="0"/>
          <w:sz w:val="24"/>
          <w:szCs w:val="24"/>
        </w:rPr>
        <w:t>对应的标签</w:t>
      </w:r>
      <w:r>
        <w:rPr>
          <w:rFonts w:hAnsi="Cambria Math" w:hint="eastAsia"/>
          <w:kern w:val="0"/>
          <w:sz w:val="24"/>
          <w:szCs w:val="24"/>
        </w:rPr>
        <w:t>，</w:t>
      </w:r>
      <w:r>
        <w:rPr>
          <w:rFonts w:hAnsi="Cambria Math"/>
          <w:kern w:val="0"/>
          <w:sz w:val="24"/>
          <w:szCs w:val="24"/>
        </w:rPr>
        <w:t>其中</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oMath>
      <w:r>
        <w:rPr>
          <w:rFonts w:hAnsi="Cambria Math" w:hint="eastAsia"/>
          <w:kern w:val="0"/>
          <w:sz w:val="24"/>
          <w:szCs w:val="24"/>
        </w:rPr>
        <w:t>c</w:t>
      </w:r>
      <w:r>
        <w:rPr>
          <w:rFonts w:hAnsi="Cambria Math" w:hint="eastAsia"/>
          <w:kern w:val="0"/>
          <w:sz w:val="24"/>
          <w:szCs w:val="24"/>
        </w:rPr>
        <w:t>；</w:t>
      </w:r>
    </w:p>
    <w:p w14:paraId="31547BF5" w14:textId="77777777" w:rsidR="00B13266" w:rsidRDefault="00D660F4">
      <w:pPr>
        <w:pStyle w:val="ad"/>
        <w:snapToGrid/>
        <w:spacing w:line="360" w:lineRule="auto"/>
        <w:ind w:firstLineChars="200" w:firstLine="480"/>
        <w:textAlignment w:val="center"/>
        <w:rPr>
          <w:rFonts w:hAnsi="宋体"/>
          <w:kern w:val="0"/>
          <w:sz w:val="24"/>
          <w:szCs w:val="24"/>
        </w:rPr>
      </w:pPr>
      <w:r>
        <w:rPr>
          <w:rFonts w:hAnsi="宋体" w:hint="eastAsia"/>
          <w:kern w:val="0"/>
          <w:sz w:val="24"/>
          <w:szCs w:val="24"/>
        </w:rPr>
        <w:t>S1-2</w:t>
      </w:r>
      <w:r>
        <w:rPr>
          <w:rFonts w:hAnsi="宋体" w:hint="eastAsia"/>
          <w:kern w:val="0"/>
          <w:sz w:val="24"/>
          <w:szCs w:val="24"/>
        </w:rPr>
        <w:t>：对</w:t>
      </w:r>
      <w:r>
        <w:rPr>
          <w:rFonts w:hAnsi="宋体" w:hint="eastAsia"/>
          <w:kern w:val="0"/>
          <w:sz w:val="24"/>
          <w:szCs w:val="24"/>
        </w:rPr>
        <w:t>B</w:t>
      </w:r>
      <w:r>
        <w:rPr>
          <w:rFonts w:hAnsi="宋体" w:hint="eastAsia"/>
          <w:kern w:val="0"/>
          <w:sz w:val="24"/>
          <w:szCs w:val="24"/>
        </w:rPr>
        <w:t>方和</w:t>
      </w:r>
      <w:r>
        <w:rPr>
          <w:rFonts w:hAnsi="宋体" w:hint="eastAsia"/>
          <w:kern w:val="0"/>
          <w:sz w:val="24"/>
          <w:szCs w:val="24"/>
        </w:rPr>
        <w:t>C</w:t>
      </w:r>
      <w:r>
        <w:rPr>
          <w:rFonts w:hAnsi="宋体"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和</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C</m:t>
            </m:r>
          </m:sub>
        </m:sSub>
      </m:oMath>
      <w:r>
        <w:rPr>
          <w:rFonts w:hAnsi="宋体" w:hint="eastAsia"/>
          <w:kern w:val="0"/>
          <w:sz w:val="24"/>
          <w:szCs w:val="24"/>
        </w:rPr>
        <w:t>按照其样本</w:t>
      </w:r>
      <w:r>
        <w:rPr>
          <w:rFonts w:hAnsi="宋体" w:hint="eastAsia"/>
          <w:kern w:val="0"/>
          <w:sz w:val="24"/>
          <w:szCs w:val="24"/>
        </w:rPr>
        <w:t>ID</w:t>
      </w:r>
      <w:r>
        <w:rPr>
          <w:rFonts w:hAnsi="宋体" w:hint="eastAsia"/>
          <w:kern w:val="0"/>
          <w:sz w:val="24"/>
          <w:szCs w:val="24"/>
        </w:rPr>
        <w:t>进行样本加密对齐，保留</w:t>
      </w:r>
      <w:r>
        <w:rPr>
          <w:rFonts w:hAnsi="宋体" w:hint="eastAsia"/>
          <w:kern w:val="0"/>
          <w:sz w:val="24"/>
          <w:szCs w:val="24"/>
        </w:rPr>
        <w:t>B</w:t>
      </w:r>
      <w:r>
        <w:rPr>
          <w:rFonts w:hAnsi="宋体" w:hint="eastAsia"/>
          <w:kern w:val="0"/>
          <w:sz w:val="24"/>
          <w:szCs w:val="24"/>
        </w:rPr>
        <w:t>方和</w:t>
      </w:r>
      <w:r>
        <w:rPr>
          <w:rFonts w:hAnsi="宋体" w:hint="eastAsia"/>
          <w:kern w:val="0"/>
          <w:sz w:val="24"/>
          <w:szCs w:val="24"/>
        </w:rPr>
        <w:t>C</w:t>
      </w:r>
      <w:r>
        <w:rPr>
          <w:rFonts w:hAnsi="宋体" w:hint="eastAsia"/>
          <w:kern w:val="0"/>
          <w:sz w:val="24"/>
          <w:szCs w:val="24"/>
        </w:rPr>
        <w:t>方对齐的样本数据，丢弃未对齐样本数据，得到</w:t>
      </w:r>
      <w:r>
        <w:rPr>
          <w:rFonts w:hAnsi="宋体" w:hint="eastAsia"/>
          <w:kern w:val="0"/>
          <w:sz w:val="24"/>
          <w:szCs w:val="24"/>
        </w:rPr>
        <w:t>n</w:t>
      </w:r>
      <w:proofErr w:type="gramStart"/>
      <w:r>
        <w:rPr>
          <w:rFonts w:hint="eastAsia"/>
          <w:kern w:val="0"/>
          <w:sz w:val="24"/>
          <w:szCs w:val="24"/>
        </w:rPr>
        <w:t>个</w:t>
      </w:r>
      <w:proofErr w:type="gramEnd"/>
      <w:r>
        <w:rPr>
          <w:rFonts w:hint="eastAsia"/>
          <w:kern w:val="0"/>
          <w:sz w:val="24"/>
          <w:szCs w:val="24"/>
        </w:rPr>
        <w:t>样本。对</w:t>
      </w:r>
      <w:r>
        <w:rPr>
          <w:rFonts w:hAnsi="宋体" w:hint="eastAsia"/>
          <w:kern w:val="0"/>
          <w:sz w:val="24"/>
          <w:szCs w:val="24"/>
        </w:rPr>
        <w:t>齐后的</w:t>
      </w:r>
      <w:r>
        <w:rPr>
          <w:rFonts w:hAnsi="宋体" w:hint="eastAsia"/>
          <w:kern w:val="0"/>
          <w:sz w:val="24"/>
          <w:szCs w:val="24"/>
        </w:rPr>
        <w:t>B</w:t>
      </w:r>
      <w:r>
        <w:rPr>
          <w:rFonts w:hAnsi="宋体" w:hint="eastAsia"/>
          <w:kern w:val="0"/>
          <w:sz w:val="24"/>
          <w:szCs w:val="24"/>
        </w:rPr>
        <w:t>方数据集为</w:t>
      </w:r>
      <m:oMath>
        <m:sSubSup>
          <m:sSubSupPr>
            <m:ctrlPr>
              <w:rPr>
                <w:rFonts w:ascii="Cambria Math" w:hAnsi="宋体" w:hint="eastAsia"/>
                <w:i/>
                <w:kern w:val="0"/>
                <w:sz w:val="24"/>
                <w:szCs w:val="24"/>
              </w:rPr>
            </m:ctrlPr>
          </m:sSubSupPr>
          <m:e>
            <m:r>
              <w:rPr>
                <w:rFonts w:ascii="Cambria Math" w:hAnsi="宋体"/>
                <w:kern w:val="0"/>
                <w:sz w:val="24"/>
                <w:szCs w:val="24"/>
              </w:rPr>
              <m:t>D</m:t>
            </m:r>
          </m:e>
          <m:sub>
            <m:r>
              <w:rPr>
                <w:rFonts w:ascii="Cambria Math" w:hAnsi="宋体"/>
                <w:kern w:val="0"/>
                <w:sz w:val="24"/>
                <w:szCs w:val="24"/>
              </w:rPr>
              <m:t>Align</m:t>
            </m:r>
          </m:sub>
          <m:sup>
            <m:r>
              <w:rPr>
                <w:rFonts w:ascii="Cambria Math" w:hAnsi="宋体"/>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m:t>
        </m:r>
      </m:oMath>
      <w:r>
        <w:rPr>
          <w:rFonts w:hAnsi="Cambria Math" w:hint="eastAsia"/>
          <w:kern w:val="0"/>
          <w:sz w:val="24"/>
          <w:szCs w:val="24"/>
        </w:rPr>
        <w:t>，</w:t>
      </w:r>
      <w:r>
        <w:rPr>
          <w:kern w:val="0"/>
          <w:sz w:val="24"/>
          <w:szCs w:val="24"/>
        </w:rPr>
        <w:t>C</w:t>
      </w:r>
      <w:r>
        <w:rPr>
          <w:rFonts w:hAnsi="宋体" w:hint="eastAsia"/>
          <w:kern w:val="0"/>
          <w:sz w:val="24"/>
          <w:szCs w:val="24"/>
        </w:rPr>
        <w:t>方数据集为</w:t>
      </w:r>
      <m:oMath>
        <m:sSubSup>
          <m:sSubSupPr>
            <m:ctrlPr>
              <w:rPr>
                <w:rFonts w:ascii="Cambria Math" w:hAnsi="宋体" w:hint="eastAsia"/>
                <w:i/>
                <w:kern w:val="0"/>
                <w:sz w:val="24"/>
                <w:szCs w:val="24"/>
              </w:rPr>
            </m:ctrlPr>
          </m:sSubSupPr>
          <m:e>
            <m:r>
              <w:rPr>
                <w:rFonts w:ascii="Cambria Math" w:hAnsi="宋体"/>
                <w:kern w:val="0"/>
                <w:sz w:val="24"/>
                <w:szCs w:val="24"/>
              </w:rPr>
              <m:t>D</m:t>
            </m:r>
          </m:e>
          <m:sub>
            <m:r>
              <w:rPr>
                <w:rFonts w:ascii="Cambria Math" w:hAnsi="宋体"/>
                <w:kern w:val="0"/>
                <w:sz w:val="24"/>
                <w:szCs w:val="24"/>
              </w:rPr>
              <m:t>Align</m:t>
            </m:r>
          </m:sub>
          <m:sup>
            <m:r>
              <w:rPr>
                <w:rFonts w:ascii="Cambria Math" w:hAnsi="宋体"/>
                <w:kern w:val="0"/>
                <w:sz w:val="24"/>
                <w:szCs w:val="24"/>
              </w:rPr>
              <m:t>C</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m:t>
        </m:r>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∈{0}</m:t>
        </m:r>
      </m:oMath>
      <w:r>
        <w:rPr>
          <w:rFonts w:hAnsi="Cambria Math"/>
          <w:kern w:val="0"/>
          <w:sz w:val="24"/>
          <w:szCs w:val="24"/>
        </w:rPr>
        <w:t>表示</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B</m:t>
            </m:r>
          </m:sup>
        </m:sSubSup>
      </m:oMath>
      <w:r>
        <w:rPr>
          <w:rFonts w:hAnsi="Cambria Math"/>
          <w:kern w:val="0"/>
          <w:sz w:val="24"/>
          <w:szCs w:val="24"/>
        </w:rPr>
        <w:t>对应的标签</w:t>
      </w:r>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∈{0}</m:t>
        </m:r>
      </m:oMath>
      <w:r>
        <w:rPr>
          <w:rFonts w:hAnsi="Cambria Math"/>
          <w:kern w:val="0"/>
          <w:sz w:val="24"/>
          <w:szCs w:val="24"/>
        </w:rPr>
        <w:t>表示</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C</m:t>
            </m:r>
          </m:sup>
        </m:sSubSup>
      </m:oMath>
      <w:r>
        <w:rPr>
          <w:rFonts w:hAnsi="Cambria Math"/>
          <w:kern w:val="0"/>
          <w:sz w:val="24"/>
          <w:szCs w:val="24"/>
        </w:rPr>
        <w:t>对应的标签</w:t>
      </w:r>
      <w:r>
        <w:rPr>
          <w:rFonts w:hAnsi="Cambria Math" w:hint="eastAsia"/>
          <w:kern w:val="0"/>
          <w:sz w:val="24"/>
          <w:szCs w:val="24"/>
        </w:rPr>
        <w:t>，其中</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oMath>
      <w:r>
        <w:rPr>
          <w:rFonts w:hAnsi="Cambria Math" w:hint="eastAsia"/>
          <w:kern w:val="0"/>
          <w:sz w:val="24"/>
          <w:szCs w:val="24"/>
        </w:rPr>
        <w:t>n</w:t>
      </w:r>
      <w:r>
        <w:rPr>
          <w:rFonts w:hAnsi="Cambria Math" w:hint="eastAsia"/>
          <w:kern w:val="0"/>
          <w:sz w:val="24"/>
          <w:szCs w:val="24"/>
        </w:rPr>
        <w:t>。</w:t>
      </w:r>
    </w:p>
    <w:p w14:paraId="11243E6C" w14:textId="77777777" w:rsidR="00B13266" w:rsidRDefault="00D660F4">
      <w:pPr>
        <w:pStyle w:val="ad"/>
        <w:snapToGrid/>
        <w:spacing w:line="360" w:lineRule="auto"/>
        <w:ind w:firstLineChars="200" w:firstLine="480"/>
        <w:textAlignment w:val="center"/>
        <w:rPr>
          <w:rFonts w:hAnsi="宋体"/>
          <w:kern w:val="0"/>
          <w:sz w:val="24"/>
          <w:szCs w:val="24"/>
        </w:rPr>
      </w:pPr>
      <w:r>
        <w:rPr>
          <w:rFonts w:hAnsi="宋体" w:hint="eastAsia"/>
          <w:kern w:val="0"/>
          <w:sz w:val="24"/>
          <w:szCs w:val="24"/>
        </w:rPr>
        <w:t>可选的，可以使用基于</w:t>
      </w:r>
      <w:r>
        <w:rPr>
          <w:rFonts w:hAnsi="宋体" w:hint="eastAsia"/>
          <w:kern w:val="0"/>
          <w:sz w:val="24"/>
          <w:szCs w:val="24"/>
        </w:rPr>
        <w:t>RSA</w:t>
      </w:r>
      <w:r>
        <w:rPr>
          <w:rFonts w:hAnsi="宋体" w:hint="eastAsia"/>
          <w:kern w:val="0"/>
          <w:sz w:val="24"/>
          <w:szCs w:val="24"/>
        </w:rPr>
        <w:t>算法和散列函数来进行样本的加密对齐。</w:t>
      </w:r>
    </w:p>
    <w:p w14:paraId="367B7599" w14:textId="77777777" w:rsidR="00B13266" w:rsidRDefault="00D660F4">
      <w:pPr>
        <w:pStyle w:val="ad"/>
        <w:snapToGrid/>
        <w:spacing w:line="360" w:lineRule="auto"/>
        <w:ind w:firstLineChars="200" w:firstLine="480"/>
        <w:textAlignment w:val="center"/>
        <w:rPr>
          <w:rFonts w:hAnsi="Cambria Math"/>
          <w:kern w:val="0"/>
          <w:sz w:val="24"/>
        </w:rPr>
      </w:pPr>
      <w:r>
        <w:rPr>
          <w:rFonts w:hAnsi="宋体" w:hint="eastAsia"/>
          <w:kern w:val="0"/>
          <w:sz w:val="24"/>
          <w:szCs w:val="24"/>
        </w:rPr>
        <w:t>S1-3</w:t>
      </w:r>
      <w:r>
        <w:rPr>
          <w:rFonts w:hAnsi="宋体" w:hint="eastAsia"/>
          <w:kern w:val="0"/>
          <w:sz w:val="24"/>
          <w:szCs w:val="24"/>
        </w:rPr>
        <w:t>：对数据集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hint="eastAsia"/>
            <w:kern w:val="0"/>
            <w:sz w:val="24"/>
            <w:szCs w:val="24"/>
          </w:rPr>
          <m:t>、</m:t>
        </m:r>
        <m:sSubSup>
          <m:sSubSupPr>
            <m:ctrlPr>
              <w:rPr>
                <w:rFonts w:ascii="Cambria Math" w:hAnsi="宋体" w:hint="eastAsia"/>
                <w:i/>
                <w:kern w:val="0"/>
                <w:sz w:val="24"/>
                <w:szCs w:val="24"/>
              </w:rPr>
            </m:ctrlPr>
          </m:sSubSupPr>
          <m:e>
            <m:r>
              <w:rPr>
                <w:rFonts w:ascii="Cambria Math" w:hAnsi="宋体"/>
                <w:kern w:val="0"/>
                <w:sz w:val="24"/>
                <w:szCs w:val="24"/>
              </w:rPr>
              <m:t>D</m:t>
            </m:r>
          </m:e>
          <m:sub>
            <m:r>
              <w:rPr>
                <w:rFonts w:ascii="Cambria Math" w:hAnsi="宋体"/>
                <w:kern w:val="0"/>
                <w:sz w:val="24"/>
                <w:szCs w:val="24"/>
              </w:rPr>
              <m:t>Align</m:t>
            </m:r>
          </m:sub>
          <m:sup>
            <m:r>
              <w:rPr>
                <w:rFonts w:ascii="Cambria Math" w:hAnsi="宋体"/>
                <w:kern w:val="0"/>
                <w:sz w:val="24"/>
                <w:szCs w:val="24"/>
              </w:rPr>
              <m:t>B</m:t>
            </m:r>
          </m:sup>
        </m:sSubSup>
      </m:oMath>
      <w:r>
        <w:rPr>
          <w:rFonts w:hAnsi="宋体" w:hint="eastAsia"/>
          <w:kern w:val="0"/>
          <w:sz w:val="24"/>
          <w:szCs w:val="24"/>
        </w:rPr>
        <w:t>和</w:t>
      </w:r>
      <m:oMath>
        <m:sSubSup>
          <m:sSubSupPr>
            <m:ctrlPr>
              <w:rPr>
                <w:rFonts w:ascii="Cambria Math" w:hAnsi="宋体" w:hint="eastAsia"/>
                <w:i/>
                <w:kern w:val="0"/>
                <w:sz w:val="24"/>
                <w:szCs w:val="24"/>
              </w:rPr>
            </m:ctrlPr>
          </m:sSubSupPr>
          <m:e>
            <m:r>
              <w:rPr>
                <w:rFonts w:ascii="Cambria Math" w:hAnsi="宋体"/>
                <w:kern w:val="0"/>
                <w:sz w:val="24"/>
                <w:szCs w:val="24"/>
              </w:rPr>
              <m:t>D</m:t>
            </m:r>
          </m:e>
          <m:sub>
            <m:r>
              <w:rPr>
                <w:rFonts w:ascii="Cambria Math" w:hAnsi="宋体"/>
                <w:kern w:val="0"/>
                <w:sz w:val="24"/>
                <w:szCs w:val="24"/>
              </w:rPr>
              <m:t>Align</m:t>
            </m:r>
          </m:sub>
          <m:sup>
            <m:r>
              <w:rPr>
                <w:rFonts w:ascii="Cambria Math" w:hAnsi="宋体"/>
                <w:kern w:val="0"/>
                <w:sz w:val="24"/>
                <w:szCs w:val="24"/>
              </w:rPr>
              <m:t>C</m:t>
            </m:r>
          </m:sup>
        </m:sSubSup>
      </m:oMath>
      <w:r>
        <w:rPr>
          <w:rFonts w:hAnsi="宋体" w:hint="eastAsia"/>
          <w:kern w:val="0"/>
          <w:sz w:val="24"/>
          <w:szCs w:val="24"/>
        </w:rPr>
        <w:t>按照其样本</w:t>
      </w:r>
      <w:r>
        <w:rPr>
          <w:rFonts w:hAnsi="宋体" w:hint="eastAsia"/>
          <w:kern w:val="0"/>
          <w:sz w:val="24"/>
          <w:szCs w:val="24"/>
        </w:rPr>
        <w:t>ID</w:t>
      </w:r>
      <w:r>
        <w:rPr>
          <w:rFonts w:hAnsi="Cambria Math" w:hint="eastAsia"/>
          <w:kern w:val="0"/>
          <w:sz w:val="24"/>
          <w:szCs w:val="24"/>
        </w:rPr>
        <w:t>进行加密对齐，将三方对齐的样本作为正样本，</w:t>
      </w:r>
      <w:r>
        <w:rPr>
          <w:rFonts w:hint="eastAsia"/>
          <w:sz w:val="24"/>
        </w:rPr>
        <w:t>组成正样本数据集</w:t>
      </w:r>
      <m:oMath>
        <m:r>
          <m:rPr>
            <m:sty m:val="p"/>
          </m:rPr>
          <w:rPr>
            <w:rFonts w:ascii="Cambria Math"/>
            <w:sz w:val="24"/>
          </w:rPr>
          <m:t>P</m:t>
        </m:r>
        <m:r>
          <m:rPr>
            <m:sty m:val="p"/>
          </m:rPr>
          <w:rPr>
            <w:rFonts w:ascii="Cambria Math" w:hAnsi="Cambria Math"/>
            <w:sz w:val="24"/>
          </w:rPr>
          <m:t>={(</m:t>
        </m:r>
        <m:sSub>
          <m:sSubPr>
            <m:ctrlPr>
              <w:rPr>
                <w:rFonts w:ascii="Cambria Math" w:hAnsi="Cambria Math"/>
                <w:i/>
                <w:kern w:val="0"/>
                <w:sz w:val="24"/>
                <w:szCs w:val="24"/>
              </w:rPr>
            </m:ctrlPr>
          </m:sSubPr>
          <m:e>
            <m:r>
              <w:rPr>
                <w:rFonts w:ascii="Cambria Math" w:hAnsi="Cambria Math"/>
                <w:kern w:val="0"/>
                <w:sz w:val="24"/>
                <w:szCs w:val="24"/>
              </w:rPr>
              <m:t>xp</m:t>
            </m:r>
          </m:e>
          <m:sub>
            <m:r>
              <w:rPr>
                <w:rFonts w:ascii="Cambria Math" w:hAnsi="Cambria Math"/>
                <w:kern w:val="0"/>
                <w:sz w:val="24"/>
                <w:szCs w:val="24"/>
              </w:rPr>
              <m:t>i</m:t>
            </m:r>
          </m:sub>
        </m:sSub>
        <m:r>
          <m:rPr>
            <m:sty m:val="p"/>
          </m:rP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yp</m:t>
            </m:r>
          </m:e>
          <m:sub>
            <m:r>
              <w:rPr>
                <w:rFonts w:ascii="Cambria Math" w:hAnsi="Cambria Math"/>
                <w:kern w:val="0"/>
                <w:sz w:val="24"/>
                <w:szCs w:val="24"/>
              </w:rPr>
              <m:t>i</m:t>
            </m:r>
          </m:sub>
        </m:sSub>
        <m:r>
          <m:rPr>
            <m:sty m:val="p"/>
          </m:rPr>
          <w:rPr>
            <w:rFonts w:ascii="Cambria Math" w:hAnsi="Cambria Math"/>
            <w:kern w:val="0"/>
            <w:sz w:val="24"/>
            <w:szCs w:val="24"/>
          </w:rPr>
          <m:t>)</m:t>
        </m:r>
        <m:r>
          <m:rPr>
            <m:sty m:val="p"/>
          </m:rPr>
          <w:rPr>
            <w:rFonts w:ascii="Cambria Math" w:hAnsi="Cambria Math"/>
            <w:sz w:val="24"/>
          </w:rPr>
          <m:t>}</m:t>
        </m:r>
      </m:oMath>
      <w:r>
        <w:rPr>
          <w:rFonts w:hint="eastAsia"/>
          <w:sz w:val="24"/>
        </w:rPr>
        <w:t>，其中</w:t>
      </w:r>
      <m:oMath>
        <m:sSub>
          <m:sSubPr>
            <m:ctrlPr>
              <w:rPr>
                <w:rFonts w:ascii="Cambria Math" w:hAnsi="Cambria Math"/>
                <w:i/>
                <w:kern w:val="0"/>
                <w:sz w:val="24"/>
                <w:szCs w:val="24"/>
              </w:rPr>
            </m:ctrlPr>
          </m:sSubPr>
          <m:e>
            <m:r>
              <w:rPr>
                <w:rFonts w:ascii="Cambria Math" w:hAnsi="Cambria Math"/>
                <w:kern w:val="0"/>
                <w:sz w:val="24"/>
                <w:szCs w:val="24"/>
              </w:rPr>
              <m:t>xp</m:t>
            </m:r>
          </m:e>
          <m:sub>
            <m:r>
              <w:rPr>
                <w:rFonts w:ascii="Cambria Math" w:hAnsi="Cambria Math"/>
                <w:kern w:val="0"/>
                <w:sz w:val="24"/>
                <w:szCs w:val="24"/>
              </w:rPr>
              <m:t>i</m:t>
            </m:r>
          </m:sub>
        </m:sSub>
        <m:r>
          <w:rPr>
            <w:rFonts w:ascii="Cambria Math" w:hAnsi="Cambria Math"/>
            <w:kern w:val="0"/>
            <w:sz w:val="24"/>
            <w:szCs w:val="24"/>
          </w:rPr>
          <m:t>=</m:t>
        </m:r>
        <m:d>
          <m:dPr>
            <m:begChr m:val="（"/>
            <m:endChr m:val="）"/>
            <m:ctrlPr>
              <w:rPr>
                <w:rFonts w:ascii="Cambria Math" w:hAnsi="Cambria Math"/>
                <w:i/>
                <w:kern w:val="0"/>
                <w:sz w:val="24"/>
                <w:szCs w:val="24"/>
              </w:rPr>
            </m:ctrlPr>
          </m:dPr>
          <m:e>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C</m:t>
                </m:r>
              </m:sup>
            </m:sSubSup>
          </m:e>
        </m:d>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C</m:t>
            </m:r>
          </m:sup>
        </m:sSubSup>
      </m:oMath>
      <w:r>
        <w:rPr>
          <w:rFonts w:hAnsi="Cambria Math" w:hint="eastAsia"/>
          <w:kern w:val="0"/>
          <w:sz w:val="24"/>
          <w:szCs w:val="24"/>
        </w:rPr>
        <w:t>分别表示</w:t>
      </w:r>
      <w:r>
        <w:rPr>
          <w:rFonts w:hAnsi="Cambria Math" w:hint="eastAsia"/>
          <w:kern w:val="0"/>
          <w:sz w:val="24"/>
          <w:szCs w:val="24"/>
        </w:rPr>
        <w:t>A</w:t>
      </w:r>
      <w:r>
        <w:rPr>
          <w:rFonts w:hAnsi="Cambria Math" w:hint="eastAsia"/>
          <w:kern w:val="0"/>
          <w:sz w:val="24"/>
          <w:szCs w:val="24"/>
        </w:rPr>
        <w:t>方、</w:t>
      </w:r>
      <w:r>
        <w:rPr>
          <w:rFonts w:hAnsi="Cambria Math" w:hint="eastAsia"/>
          <w:kern w:val="0"/>
          <w:sz w:val="24"/>
          <w:szCs w:val="24"/>
        </w:rPr>
        <w:t>B</w:t>
      </w:r>
      <w:r>
        <w:rPr>
          <w:rFonts w:hAnsi="Cambria Math" w:hint="eastAsia"/>
          <w:kern w:val="0"/>
          <w:sz w:val="24"/>
          <w:szCs w:val="24"/>
        </w:rPr>
        <w:t>方、</w:t>
      </w:r>
      <w:r>
        <w:rPr>
          <w:rFonts w:hAnsi="Cambria Math" w:hint="eastAsia"/>
          <w:kern w:val="0"/>
          <w:sz w:val="24"/>
          <w:szCs w:val="24"/>
        </w:rPr>
        <w:t>C</w:t>
      </w:r>
      <w:r>
        <w:rPr>
          <w:rFonts w:hAnsi="Cambria Math" w:hint="eastAsia"/>
          <w:kern w:val="0"/>
          <w:sz w:val="24"/>
          <w:szCs w:val="24"/>
        </w:rPr>
        <w:t>方对齐后的第</w:t>
      </w:r>
      <w:proofErr w:type="spellStart"/>
      <w:r>
        <w:rPr>
          <w:rFonts w:hAnsi="Cambria Math" w:hint="eastAsia"/>
          <w:kern w:val="0"/>
          <w:sz w:val="24"/>
          <w:szCs w:val="24"/>
        </w:rPr>
        <w:t>i</w:t>
      </w:r>
      <w:proofErr w:type="spellEnd"/>
      <w:proofErr w:type="gramStart"/>
      <w:r>
        <w:rPr>
          <w:rFonts w:hAnsi="Cambria Math" w:hint="eastAsia"/>
          <w:kern w:val="0"/>
          <w:sz w:val="24"/>
          <w:szCs w:val="24"/>
        </w:rPr>
        <w:t>个</w:t>
      </w:r>
      <w:proofErr w:type="gramEnd"/>
      <w:r>
        <w:rPr>
          <w:rFonts w:hAnsi="Cambria Math" w:hint="eastAsia"/>
          <w:kern w:val="0"/>
          <w:sz w:val="24"/>
          <w:szCs w:val="24"/>
        </w:rPr>
        <w:t>样本特征向量，</w:t>
      </w:r>
      <m:oMath>
        <m:sSub>
          <m:sSubPr>
            <m:ctrlPr>
              <w:rPr>
                <w:rFonts w:ascii="Cambria Math" w:hAnsi="Cambria Math"/>
                <w:i/>
                <w:kern w:val="0"/>
                <w:sz w:val="24"/>
                <w:szCs w:val="24"/>
              </w:rPr>
            </m:ctrlPr>
          </m:sSubPr>
          <m:e>
            <m:r>
              <w:rPr>
                <w:rFonts w:ascii="Cambria Math" w:hAnsi="Cambria Math"/>
                <w:kern w:val="0"/>
                <w:sz w:val="24"/>
                <w:szCs w:val="24"/>
              </w:rPr>
              <m:t>yp</m:t>
            </m:r>
          </m:e>
          <m:sub>
            <m:r>
              <w:rPr>
                <w:rFonts w:ascii="Cambria Math" w:hAnsi="Cambria Math"/>
                <w:kern w:val="0"/>
                <w:sz w:val="24"/>
                <w:szCs w:val="24"/>
              </w:rPr>
              <m:t>i</m:t>
            </m:r>
          </m:sub>
        </m:sSub>
        <m:r>
          <m:rPr>
            <m:sty m:val="p"/>
          </m:rPr>
          <w:rPr>
            <w:rFonts w:ascii="Cambria Math" w:hAnsi="Cambria Math"/>
            <w:kern w:val="0"/>
            <w:sz w:val="24"/>
            <w:szCs w:val="24"/>
          </w:rPr>
          <m:t>∈{1}</m:t>
        </m:r>
      </m:oMath>
      <w:r>
        <w:rPr>
          <w:rFonts w:hAnsi="Cambria Math" w:hint="eastAsia"/>
          <w:kern w:val="0"/>
          <w:sz w:val="24"/>
          <w:szCs w:val="24"/>
        </w:rPr>
        <w:t>为正样本标签，</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szCs w:val="24"/>
        </w:rPr>
        <w:t>表示正样本个数，</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szCs w:val="24"/>
        </w:rPr>
        <w:t>；三方未对齐的样本作为未标记样本，</w:t>
      </w:r>
      <w:r>
        <w:rPr>
          <w:rFonts w:hint="eastAsia"/>
          <w:sz w:val="24"/>
        </w:rPr>
        <w:t>组成未标记样本数据集</w:t>
      </w:r>
      <m:oMath>
        <m:r>
          <m:rPr>
            <m:sty m:val="p"/>
          </m:rPr>
          <w:rPr>
            <w:rFonts w:ascii="Cambria Math"/>
            <w:sz w:val="24"/>
          </w:rPr>
          <m:t>U</m:t>
        </m:r>
        <m:r>
          <m:rPr>
            <m:sty m:val="p"/>
          </m:rPr>
          <w:rPr>
            <w:rFonts w:ascii="Cambria Math" w:hAnsi="Cambria Math"/>
            <w:sz w:val="24"/>
          </w:rPr>
          <m:t>={(</m:t>
        </m:r>
        <m:sSub>
          <m:sSubPr>
            <m:ctrlPr>
              <w:rPr>
                <w:rFonts w:ascii="Cambria Math" w:hAnsi="Cambria Math"/>
                <w:i/>
                <w:kern w:val="0"/>
                <w:sz w:val="24"/>
                <w:szCs w:val="24"/>
              </w:rPr>
            </m:ctrlPr>
          </m:sSubPr>
          <m:e>
            <m:r>
              <w:rPr>
                <w:rFonts w:ascii="Cambria Math" w:hAnsi="Cambria Math"/>
                <w:kern w:val="0"/>
                <w:sz w:val="24"/>
                <w:szCs w:val="24"/>
              </w:rPr>
              <m:t>xu</m:t>
            </m:r>
          </m:e>
          <m:sub>
            <m:r>
              <w:rPr>
                <w:rFonts w:ascii="Cambria Math" w:hAnsi="Cambria Math"/>
                <w:kern w:val="0"/>
                <w:sz w:val="24"/>
                <w:szCs w:val="24"/>
              </w:rPr>
              <m:t>i</m:t>
            </m:r>
          </m:sub>
        </m:sSub>
        <m:r>
          <m:rPr>
            <m:sty m:val="p"/>
          </m:rP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yu</m:t>
            </m:r>
          </m:e>
          <m:sub>
            <m:r>
              <w:rPr>
                <w:rFonts w:ascii="Cambria Math" w:hAnsi="Cambria Math"/>
                <w:kern w:val="0"/>
                <w:sz w:val="24"/>
                <w:szCs w:val="24"/>
              </w:rPr>
              <m:t>i</m:t>
            </m:r>
          </m:sub>
        </m:sSub>
        <m:r>
          <m:rPr>
            <m:sty m:val="p"/>
          </m:rPr>
          <w:rPr>
            <w:rFonts w:ascii="Cambria Math" w:hAnsi="Cambria Math"/>
            <w:kern w:val="0"/>
            <w:sz w:val="24"/>
            <w:szCs w:val="24"/>
          </w:rPr>
          <m:t>)</m:t>
        </m:r>
        <m:r>
          <m:rPr>
            <m:sty m:val="p"/>
          </m:rPr>
          <w:rPr>
            <w:rFonts w:ascii="Cambria Math" w:hAnsi="Cambria Math"/>
            <w:sz w:val="24"/>
          </w:rPr>
          <m:t>}</m:t>
        </m:r>
      </m:oMath>
      <w:r>
        <w:rPr>
          <w:rFonts w:hint="eastAsia"/>
          <w:sz w:val="24"/>
        </w:rPr>
        <w:t>，其中</w:t>
      </w:r>
      <m:oMath>
        <m:sSub>
          <m:sSubPr>
            <m:ctrlPr>
              <w:rPr>
                <w:rFonts w:ascii="Cambria Math" w:hAnsi="Cambria Math"/>
                <w:i/>
                <w:kern w:val="0"/>
                <w:sz w:val="24"/>
                <w:szCs w:val="24"/>
              </w:rPr>
            </m:ctrlPr>
          </m:sSubPr>
          <m:e>
            <m:r>
              <w:rPr>
                <w:rFonts w:ascii="Cambria Math" w:hAnsi="Cambria Math"/>
                <w:kern w:val="0"/>
                <w:sz w:val="24"/>
                <w:szCs w:val="24"/>
              </w:rPr>
              <m:t>xu</m:t>
            </m:r>
          </m:e>
          <m:sub>
            <m:r>
              <w:rPr>
                <w:rFonts w:ascii="Cambria Math" w:hAnsi="Cambria Math"/>
                <w:kern w:val="0"/>
                <w:sz w:val="24"/>
                <w:szCs w:val="24"/>
              </w:rPr>
              <m:t>i</m:t>
            </m:r>
          </m:sub>
        </m:sSub>
        <m:r>
          <w:rPr>
            <w:rFonts w:ascii="Cambria Math" w:hAnsi="Cambria Math"/>
            <w:kern w:val="0"/>
            <w:sz w:val="24"/>
            <w:szCs w:val="24"/>
          </w:rPr>
          <m:t>=</m:t>
        </m:r>
        <m:d>
          <m:dPr>
            <m:begChr m:val="（"/>
            <m:endChr m:val="）"/>
            <m:ctrlPr>
              <w:rPr>
                <w:rFonts w:ascii="Cambria Math" w:hAnsi="Cambria Math"/>
                <w:i/>
                <w:kern w:val="0"/>
                <w:sz w:val="24"/>
                <w:szCs w:val="24"/>
              </w:rPr>
            </m:ctrlPr>
          </m:dPr>
          <m:e>
            <m:sSubSup>
              <m:sSubSupPr>
                <m:ctrlPr>
                  <w:rPr>
                    <w:rFonts w:ascii="Cambria Math" w:hAnsi="Cambria Math"/>
                    <w:i/>
                    <w:kern w:val="0"/>
                    <w:sz w:val="24"/>
                    <w:szCs w:val="24"/>
                  </w:rPr>
                </m:ctrlPr>
              </m:sSubSupPr>
              <m:e>
                <m:r>
                  <w:rPr>
                    <w:rFonts w:ascii="Cambria Math" w:hAnsi="Cambria Math"/>
                    <w:kern w:val="0"/>
                    <w:sz w:val="24"/>
                    <w:szCs w:val="24"/>
                  </w:rPr>
                  <m:t>xu</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xu</m:t>
                </m:r>
              </m:e>
              <m:sub>
                <m:r>
                  <w:rPr>
                    <w:rFonts w:ascii="Cambria Math" w:hAnsi="Cambria Math"/>
                    <w:kern w:val="0"/>
                    <w:sz w:val="24"/>
                    <w:szCs w:val="24"/>
                  </w:rPr>
                  <m:t>i</m:t>
                </m:r>
              </m:sub>
              <m:sup>
                <m:r>
                  <w:rPr>
                    <w:rFonts w:ascii="Cambria Math" w:hAnsi="Cambria Math"/>
                    <w:kern w:val="0"/>
                    <w:sz w:val="24"/>
                    <w:szCs w:val="24"/>
                  </w:rPr>
                  <m:t>C</m:t>
                </m:r>
              </m:sup>
            </m:sSubSup>
          </m:e>
        </m:d>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xu</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xu</m:t>
            </m:r>
          </m:e>
          <m:sub>
            <m:r>
              <w:rPr>
                <w:rFonts w:ascii="Cambria Math" w:hAnsi="Cambria Math"/>
                <w:kern w:val="0"/>
                <w:sz w:val="24"/>
                <w:szCs w:val="24"/>
              </w:rPr>
              <m:t>i</m:t>
            </m:r>
          </m:sub>
          <m:sup>
            <m:r>
              <w:rPr>
                <w:rFonts w:ascii="Cambria Math" w:hAnsi="Cambria Math"/>
                <w:kern w:val="0"/>
                <w:sz w:val="24"/>
                <w:szCs w:val="24"/>
              </w:rPr>
              <m:t>C</m:t>
            </m:r>
          </m:sup>
        </m:sSubSup>
      </m:oMath>
      <w:r>
        <w:rPr>
          <w:rFonts w:hAnsi="Cambria Math" w:hint="eastAsia"/>
          <w:kern w:val="0"/>
          <w:sz w:val="24"/>
          <w:szCs w:val="24"/>
        </w:rPr>
        <w:t>分别表示</w:t>
      </w:r>
      <w:r>
        <w:rPr>
          <w:rFonts w:hAnsi="Cambria Math" w:hint="eastAsia"/>
          <w:kern w:val="0"/>
          <w:sz w:val="24"/>
          <w:szCs w:val="24"/>
        </w:rPr>
        <w:t>B</w:t>
      </w:r>
      <w:r>
        <w:rPr>
          <w:rFonts w:hAnsi="Cambria Math" w:hint="eastAsia"/>
          <w:kern w:val="0"/>
          <w:sz w:val="24"/>
          <w:szCs w:val="24"/>
        </w:rPr>
        <w:t>方、</w:t>
      </w:r>
      <w:r>
        <w:rPr>
          <w:rFonts w:hAnsi="Cambria Math" w:hint="eastAsia"/>
          <w:kern w:val="0"/>
          <w:sz w:val="24"/>
          <w:szCs w:val="24"/>
        </w:rPr>
        <w:t>C</w:t>
      </w:r>
      <w:r>
        <w:rPr>
          <w:rFonts w:hAnsi="Cambria Math" w:hint="eastAsia"/>
          <w:kern w:val="0"/>
          <w:sz w:val="24"/>
          <w:szCs w:val="24"/>
        </w:rPr>
        <w:t>方对齐后的第</w:t>
      </w:r>
      <w:proofErr w:type="spellStart"/>
      <w:r>
        <w:rPr>
          <w:rFonts w:hAnsi="Cambria Math" w:hint="eastAsia"/>
          <w:kern w:val="0"/>
          <w:sz w:val="24"/>
          <w:szCs w:val="24"/>
        </w:rPr>
        <w:t>i</w:t>
      </w:r>
      <w:proofErr w:type="spellEnd"/>
      <w:proofErr w:type="gramStart"/>
      <w:r>
        <w:rPr>
          <w:rFonts w:hAnsi="Cambria Math" w:hint="eastAsia"/>
          <w:kern w:val="0"/>
          <w:sz w:val="24"/>
          <w:szCs w:val="24"/>
        </w:rPr>
        <w:t>个</w:t>
      </w:r>
      <w:proofErr w:type="gramEnd"/>
      <w:r>
        <w:rPr>
          <w:rFonts w:hAnsi="Cambria Math" w:hint="eastAsia"/>
          <w:kern w:val="0"/>
          <w:sz w:val="24"/>
          <w:szCs w:val="24"/>
        </w:rPr>
        <w:t>样本特征向量，</w:t>
      </w:r>
      <m:oMath>
        <m:sSub>
          <m:sSubPr>
            <m:ctrlPr>
              <w:rPr>
                <w:rFonts w:ascii="Cambria Math" w:hAnsi="Cambria Math"/>
                <w:i/>
                <w:kern w:val="0"/>
                <w:sz w:val="24"/>
                <w:szCs w:val="24"/>
              </w:rPr>
            </m:ctrlPr>
          </m:sSubPr>
          <m:e>
            <m:r>
              <w:rPr>
                <w:rFonts w:ascii="Cambria Math" w:hAnsi="Cambria Math"/>
                <w:kern w:val="0"/>
                <w:sz w:val="24"/>
                <w:szCs w:val="24"/>
              </w:rPr>
              <m:t>yu</m:t>
            </m:r>
          </m:e>
          <m:sub>
            <m:r>
              <w:rPr>
                <w:rFonts w:ascii="Cambria Math" w:hAnsi="Cambria Math"/>
                <w:kern w:val="0"/>
                <w:sz w:val="24"/>
                <w:szCs w:val="24"/>
              </w:rPr>
              <m:t>i</m:t>
            </m:r>
          </m:sub>
        </m:sSub>
        <m:r>
          <m:rPr>
            <m:sty m:val="p"/>
          </m:rPr>
          <w:rPr>
            <w:rFonts w:ascii="Cambria Math" w:hAnsi="Cambria Math"/>
            <w:kern w:val="0"/>
            <w:sz w:val="24"/>
            <w:szCs w:val="24"/>
          </w:rPr>
          <m:t>∈{0}</m:t>
        </m:r>
      </m:oMath>
      <w:r>
        <w:rPr>
          <w:rFonts w:hAnsi="Cambria Math" w:hint="eastAsia"/>
          <w:kern w:val="0"/>
          <w:sz w:val="24"/>
          <w:szCs w:val="24"/>
        </w:rPr>
        <w:t>为未标记样本标签，</w:t>
      </w:r>
      <m:oMath>
        <m:r>
          <w:rPr>
            <w:rFonts w:ascii="Cambria Math" w:hAnsi="Cambria Math"/>
            <w:kern w:val="0"/>
            <w:sz w:val="24"/>
            <w:vertAlign w:val="subscript"/>
          </w:rPr>
          <m:t>|</m:t>
        </m:r>
        <m:r>
          <m:rPr>
            <m:sty m:val="p"/>
          </m:rPr>
          <w:rPr>
            <w:rFonts w:ascii="Cambria Math"/>
            <w:sz w:val="24"/>
          </w:rPr>
          <m:t>U</m:t>
        </m:r>
        <m:r>
          <w:rPr>
            <w:rFonts w:ascii="Cambria Math" w:hAnsi="Cambria Math"/>
            <w:kern w:val="0"/>
            <w:sz w:val="24"/>
            <w:vertAlign w:val="subscript"/>
          </w:rPr>
          <m:t>|</m:t>
        </m:r>
      </m:oMath>
      <w:r>
        <w:rPr>
          <w:rFonts w:hAnsi="Cambria Math" w:hint="eastAsia"/>
          <w:kern w:val="0"/>
          <w:sz w:val="24"/>
          <w:szCs w:val="24"/>
        </w:rPr>
        <w:t>表示</w:t>
      </w:r>
      <w:r>
        <w:rPr>
          <w:rFonts w:hint="eastAsia"/>
          <w:sz w:val="24"/>
        </w:rPr>
        <w:t>未标记样本</w:t>
      </w:r>
      <w:r>
        <w:rPr>
          <w:rFonts w:hAnsi="Cambria Math" w:hint="eastAsia"/>
          <w:kern w:val="0"/>
          <w:sz w:val="24"/>
          <w:szCs w:val="24"/>
        </w:rPr>
        <w:t>个数，</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r>
          <w:rPr>
            <w:rFonts w:ascii="Cambria Math" w:hAnsi="Cambria Math"/>
            <w:kern w:val="0"/>
            <w:sz w:val="24"/>
            <w:vertAlign w:val="subscript"/>
          </w:rPr>
          <m:t>|</m:t>
        </m:r>
        <m:r>
          <m:rPr>
            <m:sty m:val="p"/>
          </m:rPr>
          <w:rPr>
            <w:rFonts w:ascii="Cambria Math"/>
            <w:sz w:val="24"/>
          </w:rPr>
          <m:t>U</m:t>
        </m:r>
        <m:r>
          <w:rPr>
            <w:rFonts w:ascii="Cambria Math" w:hAnsi="Cambria Math"/>
            <w:kern w:val="0"/>
            <w:sz w:val="24"/>
            <w:vertAlign w:val="subscript"/>
          </w:rPr>
          <m:t>|</m:t>
        </m:r>
      </m:oMath>
      <w:r>
        <w:rPr>
          <w:rFonts w:hAnsi="Cambria Math" w:hint="eastAsia"/>
          <w:kern w:val="0"/>
          <w:sz w:val="24"/>
        </w:rPr>
        <w:t>。</w:t>
      </w:r>
    </w:p>
    <w:p w14:paraId="395B498C" w14:textId="77777777" w:rsidR="00B13266" w:rsidRDefault="00D660F4">
      <w:pPr>
        <w:pStyle w:val="ad"/>
        <w:snapToGrid/>
        <w:spacing w:line="360" w:lineRule="auto"/>
        <w:ind w:firstLineChars="200" w:firstLine="480"/>
        <w:textAlignment w:val="center"/>
        <w:rPr>
          <w:rFonts w:hAnsi="宋体"/>
          <w:kern w:val="0"/>
          <w:sz w:val="24"/>
          <w:szCs w:val="24"/>
        </w:rPr>
      </w:pPr>
      <w:r>
        <w:rPr>
          <w:rFonts w:hAnsi="宋体" w:hint="eastAsia"/>
          <w:kern w:val="0"/>
          <w:sz w:val="24"/>
          <w:szCs w:val="24"/>
        </w:rPr>
        <w:t>可选的，可以使用基于</w:t>
      </w:r>
      <w:r>
        <w:rPr>
          <w:rFonts w:hAnsi="宋体" w:hint="eastAsia"/>
          <w:kern w:val="0"/>
          <w:sz w:val="24"/>
          <w:szCs w:val="24"/>
        </w:rPr>
        <w:t>RSA</w:t>
      </w:r>
      <w:r>
        <w:rPr>
          <w:rFonts w:hAnsi="宋体" w:hint="eastAsia"/>
          <w:kern w:val="0"/>
          <w:sz w:val="24"/>
          <w:szCs w:val="24"/>
        </w:rPr>
        <w:t>算法和散列函数来进行样本的加密对齐。</w:t>
      </w:r>
    </w:p>
    <w:p w14:paraId="7E2146F6" w14:textId="77777777" w:rsidR="00B13266" w:rsidRDefault="00D660F4">
      <w:pPr>
        <w:pStyle w:val="ad"/>
        <w:snapToGrid/>
        <w:spacing w:line="360" w:lineRule="auto"/>
        <w:ind w:firstLineChars="200" w:firstLine="480"/>
        <w:textAlignment w:val="center"/>
        <w:rPr>
          <w:rFonts w:hAnsi="宋体"/>
          <w:kern w:val="0"/>
          <w:sz w:val="24"/>
        </w:rPr>
      </w:pPr>
      <w:r>
        <w:rPr>
          <w:rFonts w:hAnsi="宋体"/>
          <w:kern w:val="0"/>
          <w:sz w:val="24"/>
        </w:rPr>
        <w:t>S</w:t>
      </w:r>
      <w:r>
        <w:rPr>
          <w:rFonts w:hAnsi="宋体" w:hint="eastAsia"/>
          <w:kern w:val="0"/>
          <w:sz w:val="24"/>
        </w:rPr>
        <w:t>2</w:t>
      </w:r>
      <w:r>
        <w:rPr>
          <w:rFonts w:hAnsi="宋体" w:hint="eastAsia"/>
          <w:kern w:val="0"/>
          <w:sz w:val="24"/>
        </w:rPr>
        <w:t>：建立预测未标记样本候选推荐过程，循环执行该过程</w:t>
      </w:r>
      <w:r>
        <w:rPr>
          <w:rFonts w:hAnsi="宋体" w:hint="eastAsia"/>
          <w:kern w:val="0"/>
          <w:sz w:val="24"/>
        </w:rPr>
        <w:t>M</w:t>
      </w:r>
      <w:r>
        <w:rPr>
          <w:rFonts w:hAnsi="宋体" w:hint="eastAsia"/>
          <w:kern w:val="0"/>
          <w:sz w:val="24"/>
        </w:rPr>
        <w:t>轮。可选的，将</w:t>
      </w:r>
      <w:proofErr w:type="gramStart"/>
      <w:r>
        <w:rPr>
          <w:rFonts w:hAnsi="宋体" w:hint="eastAsia"/>
          <w:kern w:val="0"/>
          <w:sz w:val="24"/>
        </w:rPr>
        <w:t>循环总</w:t>
      </w:r>
      <w:proofErr w:type="gramEnd"/>
      <w:r>
        <w:rPr>
          <w:rFonts w:hAnsi="宋体" w:hint="eastAsia"/>
          <w:kern w:val="0"/>
          <w:sz w:val="24"/>
        </w:rPr>
        <w:t>轮数</w:t>
      </w:r>
      <w:r>
        <w:rPr>
          <w:rFonts w:hAnsi="宋体" w:hint="eastAsia"/>
          <w:kern w:val="0"/>
          <w:sz w:val="24"/>
        </w:rPr>
        <w:t>M</w:t>
      </w:r>
      <w:r>
        <w:rPr>
          <w:rFonts w:hAnsi="宋体" w:hint="eastAsia"/>
          <w:kern w:val="0"/>
          <w:sz w:val="24"/>
        </w:rPr>
        <w:t>设为</w:t>
      </w:r>
      <w:r>
        <w:rPr>
          <w:rFonts w:hAnsi="宋体" w:hint="eastAsia"/>
          <w:kern w:val="0"/>
          <w:sz w:val="24"/>
        </w:rPr>
        <w:t>10</w:t>
      </w:r>
      <w:r>
        <w:rPr>
          <w:rFonts w:hAnsi="宋体" w:hint="eastAsia"/>
          <w:kern w:val="0"/>
          <w:sz w:val="24"/>
        </w:rPr>
        <w:t>。第</w:t>
      </w:r>
      <w:r>
        <w:rPr>
          <w:rFonts w:hAnsi="宋体" w:hint="eastAsia"/>
          <w:kern w:val="0"/>
          <w:sz w:val="24"/>
        </w:rPr>
        <w:t>m</w:t>
      </w:r>
      <w:proofErr w:type="gramStart"/>
      <w:r>
        <w:rPr>
          <w:rFonts w:hAnsi="宋体" w:hint="eastAsia"/>
          <w:kern w:val="0"/>
          <w:sz w:val="24"/>
        </w:rPr>
        <w:t>轮预测</w:t>
      </w:r>
      <w:proofErr w:type="gramEnd"/>
      <w:r>
        <w:rPr>
          <w:rFonts w:hAnsi="宋体" w:hint="eastAsia"/>
          <w:kern w:val="0"/>
          <w:sz w:val="24"/>
        </w:rPr>
        <w:t>过程如下：从</w:t>
      </w:r>
      <w:r>
        <w:rPr>
          <w:rFonts w:hAnsi="宋体" w:hint="eastAsia"/>
          <w:kern w:val="0"/>
          <w:sz w:val="24"/>
        </w:rPr>
        <w:t>U</w:t>
      </w:r>
      <w:r>
        <w:rPr>
          <w:rFonts w:hAnsi="宋体" w:hint="eastAsia"/>
          <w:kern w:val="0"/>
          <w:sz w:val="24"/>
        </w:rPr>
        <w:t>中</w:t>
      </w:r>
      <w:proofErr w:type="gramStart"/>
      <w:r>
        <w:rPr>
          <w:rFonts w:hAnsi="宋体" w:hint="eastAsia"/>
          <w:kern w:val="0"/>
          <w:sz w:val="24"/>
        </w:rPr>
        <w:t>随机有</w:t>
      </w:r>
      <w:proofErr w:type="gramEnd"/>
      <w:r>
        <w:rPr>
          <w:rFonts w:hAnsi="宋体" w:hint="eastAsia"/>
          <w:kern w:val="0"/>
          <w:sz w:val="24"/>
        </w:rPr>
        <w:t>放回地抽取</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proofErr w:type="gramStart"/>
      <w:r>
        <w:rPr>
          <w:rFonts w:hAnsi="宋体" w:hint="eastAsia"/>
          <w:kern w:val="0"/>
          <w:sz w:val="24"/>
        </w:rPr>
        <w:t>个</w:t>
      </w:r>
      <w:proofErr w:type="gramEnd"/>
      <w:r>
        <w:rPr>
          <w:rFonts w:hAnsi="宋体" w:hint="eastAsia"/>
          <w:kern w:val="0"/>
          <w:sz w:val="24"/>
        </w:rPr>
        <w:t>样本，</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宋体" w:hint="eastAsia"/>
          <w:kern w:val="0"/>
          <w:sz w:val="24"/>
        </w:rPr>
        <w:t>表示</w:t>
      </w:r>
      <w:r>
        <w:rPr>
          <w:rFonts w:hAnsi="宋体" w:hint="eastAsia"/>
          <w:kern w:val="0"/>
          <w:sz w:val="24"/>
        </w:rPr>
        <w:t>P</w:t>
      </w:r>
      <w:r>
        <w:rPr>
          <w:rFonts w:hAnsi="宋体" w:hint="eastAsia"/>
          <w:kern w:val="0"/>
          <w:sz w:val="24"/>
        </w:rPr>
        <w:t>的样本个数，将这</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proofErr w:type="gramStart"/>
      <w:r>
        <w:rPr>
          <w:rFonts w:hAnsi="宋体" w:hint="eastAsia"/>
          <w:kern w:val="0"/>
          <w:sz w:val="24"/>
        </w:rPr>
        <w:t>个</w:t>
      </w:r>
      <w:proofErr w:type="gramEnd"/>
      <w:r>
        <w:rPr>
          <w:rFonts w:hAnsi="宋体" w:hint="eastAsia"/>
          <w:kern w:val="0"/>
          <w:sz w:val="24"/>
        </w:rPr>
        <w:t>未标记样本组成负样本数据集</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oMath>
      <w:r>
        <w:rPr>
          <w:rFonts w:hAnsi="宋体" w:hint="eastAsia"/>
          <w:kern w:val="0"/>
          <w:sz w:val="24"/>
        </w:rPr>
        <w:t>。由</w:t>
      </w:r>
      <w:r>
        <w:rPr>
          <w:rFonts w:hAnsi="宋体" w:hint="eastAsia"/>
          <w:kern w:val="0"/>
          <w:sz w:val="24"/>
        </w:rPr>
        <w:t>P</w:t>
      </w:r>
      <w:r>
        <w:rPr>
          <w:rFonts w:hAnsi="宋体" w:hint="eastAsia"/>
          <w:kern w:val="0"/>
          <w:sz w:val="24"/>
        </w:rPr>
        <w:t>和</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oMath>
      <w:r>
        <w:rPr>
          <w:rFonts w:hAnsi="宋体" w:hint="eastAsia"/>
          <w:kern w:val="0"/>
          <w:sz w:val="24"/>
        </w:rPr>
        <w:t>组成训练集</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train</m:t>
            </m:r>
          </m:sub>
          <m:sup>
            <m:r>
              <w:rPr>
                <w:rFonts w:ascii="Cambria Math" w:hAnsi="Cambria Math"/>
                <w:kern w:val="0"/>
                <w:sz w:val="24"/>
              </w:rPr>
              <m:t>m</m:t>
            </m:r>
          </m:sup>
        </m:sSubSup>
      </m:oMath>
      <w:r>
        <w:rPr>
          <w:rFonts w:hAnsi="宋体" w:hint="eastAsia"/>
          <w:kern w:val="0"/>
          <w:sz w:val="24"/>
        </w:rPr>
        <w:t>，</w:t>
      </w:r>
      <w:r>
        <w:rPr>
          <w:rFonts w:hAnsi="宋体" w:hint="eastAsia"/>
          <w:kern w:val="0"/>
          <w:sz w:val="24"/>
        </w:rPr>
        <w:t>U</w:t>
      </w:r>
      <w:r>
        <w:rPr>
          <w:rFonts w:hAnsi="宋体" w:hint="eastAsia"/>
          <w:kern w:val="0"/>
          <w:sz w:val="24"/>
        </w:rPr>
        <w:t>中未被抽取样本组成预测集</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test</m:t>
            </m:r>
          </m:sub>
          <m:sup>
            <m:r>
              <w:rPr>
                <w:rFonts w:ascii="Cambria Math" w:hAnsi="Cambria Math"/>
                <w:kern w:val="0"/>
                <w:sz w:val="24"/>
              </w:rPr>
              <m:t>m</m:t>
            </m:r>
          </m:sup>
        </m:sSubSup>
      </m:oMath>
      <w:r>
        <w:rPr>
          <w:rFonts w:hAnsi="宋体" w:hint="eastAsia"/>
          <w:kern w:val="0"/>
          <w:sz w:val="24"/>
        </w:rPr>
        <w:t>。构建以梯度提升树（</w:t>
      </w:r>
      <w:r>
        <w:rPr>
          <w:rFonts w:hAnsi="宋体" w:hint="eastAsia"/>
          <w:kern w:val="0"/>
          <w:sz w:val="24"/>
        </w:rPr>
        <w:t>Gradient Boosting Decision Tree</w:t>
      </w:r>
      <w:r>
        <w:rPr>
          <w:rFonts w:hAnsi="宋体" w:hint="eastAsia"/>
          <w:kern w:val="0"/>
          <w:sz w:val="24"/>
        </w:rPr>
        <w:t>，</w:t>
      </w:r>
      <w:r>
        <w:rPr>
          <w:rFonts w:hAnsi="宋体" w:hint="eastAsia"/>
          <w:kern w:val="0"/>
          <w:sz w:val="24"/>
        </w:rPr>
        <w:t>GBDT</w:t>
      </w:r>
      <w:r>
        <w:rPr>
          <w:rFonts w:hAnsi="宋体" w:hint="eastAsia"/>
          <w:kern w:val="0"/>
          <w:sz w:val="24"/>
        </w:rPr>
        <w:t>）作为</w:t>
      </w:r>
      <w:proofErr w:type="gramStart"/>
      <w:r>
        <w:rPr>
          <w:rFonts w:hAnsi="宋体" w:hint="eastAsia"/>
          <w:kern w:val="0"/>
          <w:sz w:val="24"/>
        </w:rPr>
        <w:t>基学习器</w:t>
      </w:r>
      <w:proofErr w:type="gramEnd"/>
      <w:r>
        <w:rPr>
          <w:rFonts w:hAnsi="宋体" w:hint="eastAsia"/>
          <w:kern w:val="0"/>
          <w:sz w:val="24"/>
        </w:rPr>
        <w:t>的纵向联邦模型，在</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train</m:t>
            </m:r>
          </m:sub>
          <m:sup>
            <m:r>
              <w:rPr>
                <w:rFonts w:ascii="Cambria Math" w:hAnsi="Cambria Math"/>
                <w:kern w:val="0"/>
                <w:sz w:val="24"/>
              </w:rPr>
              <m:t>m</m:t>
            </m:r>
          </m:sup>
        </m:sSubSup>
      </m:oMath>
      <w:r>
        <w:rPr>
          <w:rFonts w:hAnsi="宋体" w:hint="eastAsia"/>
          <w:kern w:val="0"/>
          <w:sz w:val="24"/>
        </w:rPr>
        <w:t>上进行训练。将</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test</m:t>
            </m:r>
          </m:sub>
          <m:sup>
            <m:r>
              <w:rPr>
                <w:rFonts w:ascii="Cambria Math" w:hAnsi="Cambria Math"/>
                <w:kern w:val="0"/>
                <w:sz w:val="24"/>
              </w:rPr>
              <m:t>m</m:t>
            </m:r>
          </m:sup>
        </m:sSubSup>
      </m:oMath>
      <w:r>
        <w:rPr>
          <w:rFonts w:hAnsi="宋体" w:hint="eastAsia"/>
          <w:kern w:val="0"/>
          <w:sz w:val="24"/>
        </w:rPr>
        <w:t>输入到训练好的模型中进行预测，得到</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test</m:t>
            </m:r>
          </m:sub>
          <m:sup>
            <m:r>
              <w:rPr>
                <w:rFonts w:ascii="Cambria Math" w:hAnsi="Cambria Math"/>
                <w:kern w:val="0"/>
                <w:sz w:val="24"/>
              </w:rPr>
              <m:t>m</m:t>
            </m:r>
          </m:sup>
        </m:sSubSup>
      </m:oMath>
      <w:r>
        <w:rPr>
          <w:rFonts w:hAnsi="宋体" w:hint="eastAsia"/>
          <w:kern w:val="0"/>
          <w:sz w:val="24"/>
        </w:rPr>
        <w:t>中每个样本的分数，作为该样本的预测分数。</w:t>
      </w:r>
    </w:p>
    <w:p w14:paraId="5DAC5A07" w14:textId="77777777" w:rsidR="00B13266" w:rsidRDefault="00D660F4">
      <w:pPr>
        <w:spacing w:line="360" w:lineRule="auto"/>
        <w:ind w:firstLineChars="200" w:firstLine="480"/>
        <w:textAlignment w:val="center"/>
        <w:rPr>
          <w:rFonts w:hAnsi="Cambria Math"/>
          <w:kern w:val="0"/>
          <w:sz w:val="24"/>
        </w:rPr>
      </w:pPr>
      <w:r>
        <w:rPr>
          <w:rFonts w:hAnsi="宋体" w:hint="eastAsia"/>
          <w:kern w:val="0"/>
          <w:sz w:val="24"/>
        </w:rPr>
        <w:t>S2-1</w:t>
      </w:r>
      <w:r>
        <w:rPr>
          <w:rFonts w:hAnsi="宋体" w:hint="eastAsia"/>
          <w:kern w:val="0"/>
          <w:sz w:val="24"/>
        </w:rPr>
        <w:t>：使用</w:t>
      </w:r>
      <w:r>
        <w:rPr>
          <w:rFonts w:hAnsi="宋体" w:hint="eastAsia"/>
          <w:kern w:val="0"/>
          <w:sz w:val="24"/>
        </w:rPr>
        <w:t>bootstrap</w:t>
      </w:r>
      <w:r>
        <w:rPr>
          <w:rFonts w:hAnsi="宋体" w:hint="eastAsia"/>
          <w:kern w:val="0"/>
          <w:sz w:val="24"/>
        </w:rPr>
        <w:t>采样法从</w:t>
      </w:r>
      <w:r>
        <w:rPr>
          <w:rFonts w:hAnsi="宋体" w:hint="eastAsia"/>
          <w:kern w:val="0"/>
          <w:sz w:val="24"/>
        </w:rPr>
        <w:t>U</w:t>
      </w:r>
      <w:r>
        <w:rPr>
          <w:rFonts w:hAnsi="宋体" w:hint="eastAsia"/>
          <w:kern w:val="0"/>
          <w:sz w:val="24"/>
        </w:rPr>
        <w:t>中</w:t>
      </w:r>
      <w:proofErr w:type="gramStart"/>
      <w:r>
        <w:rPr>
          <w:rFonts w:hAnsi="宋体" w:hint="eastAsia"/>
          <w:kern w:val="0"/>
          <w:sz w:val="24"/>
        </w:rPr>
        <w:t>随机有</w:t>
      </w:r>
      <w:proofErr w:type="gramEnd"/>
      <w:r>
        <w:rPr>
          <w:rFonts w:hAnsi="宋体" w:hint="eastAsia"/>
          <w:kern w:val="0"/>
          <w:sz w:val="24"/>
        </w:rPr>
        <w:t>放回地抽取</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proofErr w:type="gramStart"/>
      <w:r>
        <w:rPr>
          <w:rFonts w:hAnsi="宋体" w:hint="eastAsia"/>
          <w:kern w:val="0"/>
          <w:sz w:val="24"/>
        </w:rPr>
        <w:t>个</w:t>
      </w:r>
      <w:proofErr w:type="gramEnd"/>
      <w:r>
        <w:rPr>
          <w:rFonts w:hAnsi="宋体" w:hint="eastAsia"/>
          <w:kern w:val="0"/>
          <w:sz w:val="24"/>
        </w:rPr>
        <w:t>样本，将这</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proofErr w:type="gramStart"/>
      <w:r>
        <w:rPr>
          <w:rFonts w:hAnsi="宋体" w:hint="eastAsia"/>
          <w:kern w:val="0"/>
          <w:sz w:val="24"/>
        </w:rPr>
        <w:t>个</w:t>
      </w:r>
      <w:proofErr w:type="gramEnd"/>
      <w:r>
        <w:rPr>
          <w:rFonts w:hAnsi="宋体" w:hint="eastAsia"/>
          <w:kern w:val="0"/>
          <w:sz w:val="24"/>
        </w:rPr>
        <w:t>未标记样本组成第</w:t>
      </w:r>
      <w:r>
        <w:rPr>
          <w:rFonts w:hAnsi="宋体" w:hint="eastAsia"/>
          <w:kern w:val="0"/>
          <w:sz w:val="24"/>
        </w:rPr>
        <w:t>m</w:t>
      </w:r>
      <w:proofErr w:type="gramStart"/>
      <w:r>
        <w:rPr>
          <w:rFonts w:hAnsi="宋体" w:hint="eastAsia"/>
          <w:kern w:val="0"/>
          <w:sz w:val="24"/>
        </w:rPr>
        <w:t>轮负样本</w:t>
      </w:r>
      <w:proofErr w:type="gramEnd"/>
      <w:r>
        <w:rPr>
          <w:rFonts w:hAnsi="宋体" w:hint="eastAsia"/>
          <w:kern w:val="0"/>
          <w:sz w:val="24"/>
        </w:rPr>
        <w:t>数据集</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r>
          <m:rPr>
            <m:sty m:val="p"/>
          </m:rPr>
          <w:rPr>
            <w:rFonts w:ascii="Cambria Math" w:hAnsi="Cambria Math"/>
            <w:sz w:val="24"/>
            <w:szCs w:val="18"/>
          </w:rPr>
          <m:t>={(</m:t>
        </m:r>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m</m:t>
            </m:r>
          </m:sup>
        </m:sSubSup>
        <m:r>
          <m:rPr>
            <m:sty m:val="p"/>
          </m:rP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yn</m:t>
            </m:r>
          </m:e>
          <m:sub>
            <m:r>
              <w:rPr>
                <w:rFonts w:ascii="Cambria Math" w:hAnsi="Cambria Math"/>
                <w:kern w:val="0"/>
                <w:sz w:val="24"/>
              </w:rPr>
              <m:t>i</m:t>
            </m:r>
          </m:sub>
          <m:sup>
            <m:r>
              <w:rPr>
                <w:rFonts w:ascii="Cambria Math" w:hAnsi="Cambria Math"/>
                <w:kern w:val="0"/>
                <w:sz w:val="24"/>
              </w:rPr>
              <m:t>m</m:t>
            </m:r>
          </m:sup>
        </m:sSubSup>
        <m:r>
          <m:rPr>
            <m:sty m:val="p"/>
          </m:rPr>
          <w:rPr>
            <w:rFonts w:ascii="Cambria Math" w:hAnsi="Cambria Math"/>
            <w:kern w:val="0"/>
            <w:sz w:val="24"/>
          </w:rPr>
          <m:t>)</m:t>
        </m:r>
        <m:r>
          <m:rPr>
            <m:sty m:val="p"/>
          </m:rPr>
          <w:rPr>
            <w:rFonts w:ascii="Cambria Math" w:hAnsi="Cambria Math"/>
            <w:sz w:val="24"/>
            <w:szCs w:val="18"/>
          </w:rPr>
          <m:t>}</m:t>
        </m:r>
      </m:oMath>
      <w:r>
        <w:rPr>
          <w:rFonts w:hint="eastAsia"/>
          <w:sz w:val="24"/>
        </w:rPr>
        <w:t>，其中</w:t>
      </w:r>
      <m:oMath>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m</m:t>
            </m:r>
          </m:sup>
        </m:sSubSup>
        <m:r>
          <w:rPr>
            <w:rFonts w:ascii="Cambria Math" w:hAnsi="Cambria Math"/>
            <w:kern w:val="0"/>
            <w:sz w:val="24"/>
          </w:rPr>
          <m:t>=</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m,B</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m,C</m:t>
                </m:r>
              </m:sup>
            </m:sSubSup>
          </m:e>
        </m:d>
      </m:oMath>
      <w:r>
        <w:rPr>
          <w:rFonts w:hAnsi="Cambria Math" w:hint="eastAsia"/>
          <w:kern w:val="0"/>
          <w:sz w:val="24"/>
        </w:rPr>
        <w:t>，</w:t>
      </w:r>
      <m:oMath>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B,m</m:t>
            </m:r>
          </m:sup>
        </m:sSubSup>
      </m:oMath>
      <w:r>
        <w:rPr>
          <w:rFonts w:hAnsi="Cambria Math" w:hint="eastAsia"/>
          <w:kern w:val="0"/>
          <w:sz w:val="24"/>
        </w:rPr>
        <w:t>，</w:t>
      </w:r>
      <m:oMath>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C,m</m:t>
            </m:r>
          </m:sup>
        </m:sSubSup>
      </m:oMath>
      <w:r>
        <w:rPr>
          <w:rFonts w:hAnsi="Cambria Math" w:hint="eastAsia"/>
          <w:kern w:val="0"/>
          <w:sz w:val="24"/>
        </w:rPr>
        <w:t>分别是第</w:t>
      </w:r>
      <w:r>
        <w:rPr>
          <w:rFonts w:hAnsi="Cambria Math" w:hint="eastAsia"/>
          <w:kern w:val="0"/>
          <w:sz w:val="24"/>
        </w:rPr>
        <w:t>m</w:t>
      </w:r>
      <w:r>
        <w:rPr>
          <w:rFonts w:hAnsi="Cambria Math" w:hint="eastAsia"/>
          <w:kern w:val="0"/>
          <w:sz w:val="24"/>
        </w:rPr>
        <w:t>轮的第</w:t>
      </w:r>
      <w:proofErr w:type="spellStart"/>
      <w:r>
        <w:rPr>
          <w:rFonts w:hAnsi="Cambria Math" w:hint="eastAsia"/>
          <w:kern w:val="0"/>
          <w:sz w:val="24"/>
        </w:rPr>
        <w:t>i</w:t>
      </w:r>
      <w:proofErr w:type="spellEnd"/>
      <w:proofErr w:type="gramStart"/>
      <w:r>
        <w:rPr>
          <w:rFonts w:hAnsi="Cambria Math" w:hint="eastAsia"/>
          <w:kern w:val="0"/>
          <w:sz w:val="24"/>
        </w:rPr>
        <w:t>个</w:t>
      </w:r>
      <w:proofErr w:type="gramEnd"/>
      <w:r>
        <w:rPr>
          <w:rFonts w:hAnsi="Cambria Math" w:hint="eastAsia"/>
          <w:kern w:val="0"/>
          <w:sz w:val="24"/>
        </w:rPr>
        <w:t>负样本中</w:t>
      </w:r>
      <w:r>
        <w:rPr>
          <w:rFonts w:hAnsi="Cambria Math" w:hint="eastAsia"/>
          <w:kern w:val="0"/>
          <w:sz w:val="24"/>
        </w:rPr>
        <w:t>B</w:t>
      </w:r>
      <w:r>
        <w:rPr>
          <w:rFonts w:hAnsi="Cambria Math" w:hint="eastAsia"/>
          <w:kern w:val="0"/>
          <w:sz w:val="24"/>
        </w:rPr>
        <w:t>方和</w:t>
      </w:r>
      <w:r>
        <w:rPr>
          <w:rFonts w:hAnsi="Cambria Math" w:hint="eastAsia"/>
          <w:kern w:val="0"/>
          <w:sz w:val="24"/>
        </w:rPr>
        <w:t>C</w:t>
      </w:r>
      <w:r>
        <w:rPr>
          <w:rFonts w:hAnsi="Cambria Math" w:hint="eastAsia"/>
          <w:kern w:val="0"/>
          <w:sz w:val="24"/>
        </w:rPr>
        <w:t>方的特征向量，</w:t>
      </w:r>
      <m:oMath>
        <m:sSubSup>
          <m:sSubSupPr>
            <m:ctrlPr>
              <w:rPr>
                <w:rFonts w:ascii="Cambria Math" w:hAnsi="Cambria Math"/>
                <w:i/>
                <w:kern w:val="0"/>
                <w:sz w:val="24"/>
              </w:rPr>
            </m:ctrlPr>
          </m:sSubSupPr>
          <m:e>
            <m:r>
              <w:rPr>
                <w:rFonts w:ascii="Cambria Math" w:hAnsi="Cambria Math"/>
                <w:kern w:val="0"/>
                <w:sz w:val="24"/>
              </w:rPr>
              <m:t>yn</m:t>
            </m:r>
          </m:e>
          <m:sub>
            <m:r>
              <w:rPr>
                <w:rFonts w:ascii="Cambria Math" w:hAnsi="Cambria Math"/>
                <w:kern w:val="0"/>
                <w:sz w:val="24"/>
              </w:rPr>
              <m:t>i</m:t>
            </m:r>
          </m:sub>
          <m:sup>
            <m:r>
              <w:rPr>
                <w:rFonts w:ascii="Cambria Math" w:hAnsi="Cambria Math"/>
                <w:kern w:val="0"/>
                <w:sz w:val="24"/>
              </w:rPr>
              <m:t>m</m:t>
            </m:r>
          </m:sup>
        </m:sSubSup>
        <m:r>
          <m:rPr>
            <m:sty m:val="p"/>
          </m:rPr>
          <w:rPr>
            <w:rFonts w:ascii="Cambria Math" w:hAnsi="Cambria Math"/>
            <w:kern w:val="0"/>
            <w:sz w:val="24"/>
          </w:rPr>
          <m:t>∈{-1}</m:t>
        </m:r>
      </m:oMath>
      <w:r>
        <w:rPr>
          <w:rFonts w:hAnsi="Cambria Math" w:hint="eastAsia"/>
          <w:kern w:val="0"/>
          <w:sz w:val="24"/>
        </w:rPr>
        <w:t>表示第</w:t>
      </w:r>
      <w:r>
        <w:rPr>
          <w:rFonts w:hAnsi="Cambria Math" w:hint="eastAsia"/>
          <w:kern w:val="0"/>
          <w:sz w:val="24"/>
        </w:rPr>
        <w:t>m</w:t>
      </w:r>
      <w:proofErr w:type="gramStart"/>
      <w:r>
        <w:rPr>
          <w:rFonts w:hAnsi="Cambria Math" w:hint="eastAsia"/>
          <w:kern w:val="0"/>
          <w:sz w:val="24"/>
        </w:rPr>
        <w:t>轮第</w:t>
      </w:r>
      <w:proofErr w:type="spellStart"/>
      <w:proofErr w:type="gramEnd"/>
      <w:r>
        <w:rPr>
          <w:rFonts w:hAnsi="Cambria Math" w:hint="eastAsia"/>
          <w:kern w:val="0"/>
          <w:sz w:val="24"/>
        </w:rPr>
        <w:t>i</w:t>
      </w:r>
      <w:proofErr w:type="spellEnd"/>
      <w:proofErr w:type="gramStart"/>
      <w:r>
        <w:rPr>
          <w:rFonts w:hAnsi="Cambria Math" w:hint="eastAsia"/>
          <w:kern w:val="0"/>
          <w:sz w:val="24"/>
        </w:rPr>
        <w:t>个</w:t>
      </w:r>
      <w:proofErr w:type="gramEnd"/>
      <w:r>
        <w:rPr>
          <w:rFonts w:hAnsi="Cambria Math" w:hint="eastAsia"/>
          <w:kern w:val="0"/>
          <w:sz w:val="24"/>
        </w:rPr>
        <w:t>负样本的标签，</w:t>
      </w:r>
      <m:oMath>
        <m:r>
          <w:rPr>
            <w:rFonts w:ascii="Cambria Math" w:hAnsi="Cambria Math"/>
            <w:kern w:val="0"/>
            <w:sz w:val="24"/>
          </w:rPr>
          <m:t>i</m:t>
        </m:r>
        <m:r>
          <w:rPr>
            <w:rFonts w:ascii="Cambria Math" w:hAnsi="Cambria Math" w:hint="eastAsia"/>
            <w:kern w:val="0"/>
            <w:sz w:val="24"/>
          </w:rPr>
          <m:t>=1,</m:t>
        </m:r>
        <m:r>
          <w:rPr>
            <w:rFonts w:ascii="Cambria Math" w:hAnsi="Cambria Math"/>
            <w:kern w:val="0"/>
            <w:sz w:val="24"/>
          </w:rPr>
          <m:t>…,</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rPr>
        <w:t>，</w:t>
      </w:r>
      <w:r>
        <w:rPr>
          <w:rFonts w:hAnsi="Cambria Math" w:hint="eastAsia"/>
          <w:kern w:val="0"/>
          <w:sz w:val="24"/>
        </w:rPr>
        <w:t>|</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oMath>
      <w:r>
        <w:rPr>
          <w:rFonts w:hAnsi="Cambria Math" w:hint="eastAsia"/>
          <w:kern w:val="0"/>
          <w:sz w:val="24"/>
        </w:rPr>
        <w:t>|</w:t>
      </w:r>
      <w:r>
        <w:rPr>
          <w:rFonts w:hAnsi="Cambria Math" w:hint="eastAsia"/>
          <w:kern w:val="0"/>
          <w:sz w:val="24"/>
        </w:rPr>
        <w:t>表示第</w:t>
      </w:r>
      <w:r>
        <w:rPr>
          <w:rFonts w:hAnsi="Cambria Math" w:hint="eastAsia"/>
          <w:kern w:val="0"/>
          <w:sz w:val="24"/>
        </w:rPr>
        <w:t>m</w:t>
      </w:r>
      <w:proofErr w:type="gramStart"/>
      <w:r>
        <w:rPr>
          <w:rFonts w:hAnsi="Cambria Math" w:hint="eastAsia"/>
          <w:kern w:val="0"/>
          <w:sz w:val="24"/>
        </w:rPr>
        <w:t>轮负样本</w:t>
      </w:r>
      <w:proofErr w:type="gramEnd"/>
      <w:r>
        <w:rPr>
          <w:rFonts w:hAnsi="Cambria Math" w:hint="eastAsia"/>
          <w:kern w:val="0"/>
          <w:sz w:val="24"/>
        </w:rPr>
        <w:t>数据集</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oMath>
      <w:r>
        <w:rPr>
          <w:rFonts w:hAnsi="Cambria Math" w:hint="eastAsia"/>
          <w:kern w:val="0"/>
          <w:sz w:val="24"/>
        </w:rPr>
        <w:t>的样本个数。</w:t>
      </w:r>
      <w:r>
        <w:rPr>
          <w:rFonts w:hAnsi="宋体" w:hint="eastAsia"/>
          <w:kern w:val="0"/>
          <w:sz w:val="24"/>
        </w:rPr>
        <w:t>由</w:t>
      </w:r>
      <w:r>
        <w:rPr>
          <w:rFonts w:hint="eastAsia"/>
          <w:sz w:val="24"/>
        </w:rPr>
        <w:t>正样本数据集</w:t>
      </w:r>
      <w:r>
        <w:rPr>
          <w:rFonts w:hAnsi="宋体" w:hint="eastAsia"/>
          <w:kern w:val="0"/>
          <w:sz w:val="24"/>
        </w:rPr>
        <w:t>P</w:t>
      </w:r>
      <w:r>
        <w:rPr>
          <w:rFonts w:hAnsi="宋体" w:hint="eastAsia"/>
          <w:kern w:val="0"/>
          <w:sz w:val="24"/>
        </w:rPr>
        <w:t>和</w:t>
      </w:r>
      <w:r>
        <w:rPr>
          <w:rFonts w:hAnsi="宋体" w:hint="eastAsia"/>
          <w:kern w:val="0"/>
          <w:sz w:val="24"/>
        </w:rPr>
        <w:lastRenderedPageBreak/>
        <w:t>第</w:t>
      </w:r>
      <w:r>
        <w:rPr>
          <w:rFonts w:hAnsi="宋体" w:hint="eastAsia"/>
          <w:kern w:val="0"/>
          <w:sz w:val="24"/>
        </w:rPr>
        <w:t>m</w:t>
      </w:r>
      <w:r>
        <w:rPr>
          <w:rFonts w:hAnsi="宋体" w:hint="eastAsia"/>
          <w:kern w:val="0"/>
          <w:sz w:val="24"/>
        </w:rPr>
        <w:t>轮的负样本数据集</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oMath>
      <w:r>
        <w:rPr>
          <w:rFonts w:hAnsi="宋体" w:hint="eastAsia"/>
          <w:kern w:val="0"/>
          <w:sz w:val="24"/>
        </w:rPr>
        <w:t>组成对应的第</w:t>
      </w:r>
      <w:r>
        <w:rPr>
          <w:rFonts w:hAnsi="宋体" w:hint="eastAsia"/>
          <w:kern w:val="0"/>
          <w:sz w:val="24"/>
        </w:rPr>
        <w:t>m</w:t>
      </w:r>
      <w:r>
        <w:rPr>
          <w:rFonts w:hAnsi="宋体" w:hint="eastAsia"/>
          <w:kern w:val="0"/>
          <w:sz w:val="24"/>
        </w:rPr>
        <w:t>轮训练集</w:t>
      </w:r>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train</m:t>
            </m:r>
          </m:sub>
          <m:sup>
            <m:r>
              <w:rPr>
                <w:rFonts w:ascii="Cambria Math" w:hAnsi="Cambria Math"/>
                <w:kern w:val="0"/>
                <w:sz w:val="24"/>
                <w:vertAlign w:val="subscript"/>
              </w:rPr>
              <m:t>m</m:t>
            </m:r>
          </m:sup>
        </m:sSubSup>
        <m:r>
          <m:rPr>
            <m:sty m:val="p"/>
          </m:rPr>
          <w:rPr>
            <w:rFonts w:ascii="Cambria Math" w:hAnsi="Cambria Math"/>
            <w:sz w:val="24"/>
          </w:rPr>
          <m:t>={(</m:t>
        </m:r>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r>
          <m:rPr>
            <m:sty m:val="p"/>
          </m:rPr>
          <w:rPr>
            <w:rFonts w:ascii="Cambria Math" w:hAnsi="Cambria Math"/>
            <w:kern w:val="0"/>
            <w:sz w:val="24"/>
          </w:rPr>
          <m:t>,</m:t>
        </m:r>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r>
          <m:rPr>
            <m:sty m:val="p"/>
          </m:rPr>
          <w:rPr>
            <w:rFonts w:ascii="Cambria Math" w:hAnsi="Cambria Math"/>
            <w:kern w:val="0"/>
            <w:sz w:val="24"/>
          </w:rPr>
          <m:t>)</m:t>
        </m:r>
        <m:r>
          <m:rPr>
            <m:sty m:val="p"/>
          </m:rPr>
          <w:rPr>
            <w:rFonts w:ascii="Cambria Math" w:hAnsi="Cambria Math"/>
            <w:sz w:val="24"/>
          </w:rPr>
          <m:t>}</m:t>
        </m:r>
      </m:oMath>
      <w:r>
        <w:rPr>
          <w:rFonts w:hAnsi="Cambria Math" w:hint="eastAsia"/>
          <w:kern w:val="0"/>
          <w:sz w:val="24"/>
        </w:rPr>
        <w:t>，其中</w:t>
      </w:r>
      <m:oMath>
        <m:sSubSup>
          <m:sSubSupPr>
            <m:ctrlPr>
              <w:rPr>
                <w:rFonts w:ascii="Cambria Math" w:hAnsi="Cambria Math"/>
                <w:i/>
                <w:kern w:val="0"/>
                <w:sz w:val="24"/>
              </w:rPr>
            </m:ctrlPr>
          </m:sSubSupPr>
          <m:e>
            <m:r>
              <w:rPr>
                <w:rFonts w:ascii="Cambria Math" w:hAnsi="Cambria Math"/>
                <w:kern w:val="0"/>
                <w:sz w:val="24"/>
              </w:rPr>
              <m:t>xtr</m:t>
            </m:r>
          </m:e>
          <m:sub>
            <m:r>
              <w:rPr>
                <w:rFonts w:ascii="Cambria Math" w:hAnsi="Cambria Math"/>
                <w:kern w:val="0"/>
                <w:sz w:val="24"/>
              </w:rPr>
              <m:t>i</m:t>
            </m:r>
          </m:sub>
          <m:sup>
            <m:r>
              <w:rPr>
                <w:rFonts w:ascii="Cambria Math" w:hAnsi="Cambria Math"/>
                <w:kern w:val="0"/>
                <w:sz w:val="24"/>
              </w:rPr>
              <m:t>m</m:t>
            </m:r>
          </m:sup>
        </m:sSubSup>
        <m:r>
          <w:rPr>
            <w:rFonts w:ascii="Cambria Math" w:hAnsi="Cambria Math"/>
            <w:kern w:val="0"/>
            <w:sz w:val="24"/>
          </w:rPr>
          <m:t>=</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kern w:val="0"/>
                    <w:sz w:val="24"/>
                  </w:rPr>
                  <m:t>xtr</m:t>
                </m:r>
              </m:e>
              <m:sub>
                <m:r>
                  <w:rPr>
                    <w:rFonts w:ascii="Cambria Math" w:hAnsi="Cambria Math"/>
                    <w:kern w:val="0"/>
                    <w:sz w:val="24"/>
                  </w:rPr>
                  <m:t>i</m:t>
                </m:r>
              </m:sub>
              <m:sup>
                <m:r>
                  <w:rPr>
                    <w:rFonts w:ascii="Cambria Math" w:hAnsi="Cambria Math"/>
                    <w:kern w:val="0"/>
                    <w:sz w:val="24"/>
                  </w:rPr>
                  <m:t>m,B</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xtr</m:t>
                </m:r>
              </m:e>
              <m:sub>
                <m:r>
                  <w:rPr>
                    <w:rFonts w:ascii="Cambria Math" w:hAnsi="Cambria Math"/>
                    <w:kern w:val="0"/>
                    <w:sz w:val="24"/>
                  </w:rPr>
                  <m:t>i</m:t>
                </m:r>
              </m:sub>
              <m:sup>
                <m:r>
                  <w:rPr>
                    <w:rFonts w:ascii="Cambria Math" w:hAnsi="Cambria Math"/>
                    <w:kern w:val="0"/>
                    <w:sz w:val="24"/>
                  </w:rPr>
                  <m:t>m,C</m:t>
                </m:r>
              </m:sup>
            </m:sSubSup>
          </m:e>
        </m:d>
      </m:oMath>
      <w:r>
        <w:rPr>
          <w:rFonts w:hAnsi="Cambria Math" w:hint="eastAsia"/>
          <w:kern w:val="0"/>
          <w:sz w:val="24"/>
        </w:rPr>
        <w:t>分别表示第</w:t>
      </w:r>
      <w:r>
        <w:rPr>
          <w:rFonts w:hAnsi="Cambria Math" w:hint="eastAsia"/>
          <w:kern w:val="0"/>
          <w:sz w:val="24"/>
        </w:rPr>
        <w:t>m</w:t>
      </w:r>
      <w:r>
        <w:rPr>
          <w:rFonts w:hAnsi="Cambria Math" w:hint="eastAsia"/>
          <w:kern w:val="0"/>
          <w:sz w:val="24"/>
        </w:rPr>
        <w:t>轮的第</w:t>
      </w:r>
      <w:proofErr w:type="spellStart"/>
      <w:r>
        <w:rPr>
          <w:rFonts w:hAnsi="Cambria Math" w:hint="eastAsia"/>
          <w:kern w:val="0"/>
          <w:sz w:val="24"/>
        </w:rPr>
        <w:t>i</w:t>
      </w:r>
      <w:proofErr w:type="spellEnd"/>
      <w:proofErr w:type="gramStart"/>
      <w:r>
        <w:rPr>
          <w:rFonts w:hAnsi="Cambria Math" w:hint="eastAsia"/>
          <w:kern w:val="0"/>
          <w:sz w:val="24"/>
        </w:rPr>
        <w:t>个</w:t>
      </w:r>
      <w:proofErr w:type="gramEnd"/>
      <w:r>
        <w:rPr>
          <w:rFonts w:hAnsi="Cambria Math" w:hint="eastAsia"/>
          <w:kern w:val="0"/>
          <w:sz w:val="24"/>
        </w:rPr>
        <w:t>样本中</w:t>
      </w:r>
      <w:r>
        <w:rPr>
          <w:rFonts w:hAnsi="Cambria Math" w:hint="eastAsia"/>
          <w:kern w:val="0"/>
          <w:sz w:val="24"/>
        </w:rPr>
        <w:t>B</w:t>
      </w:r>
      <w:r>
        <w:rPr>
          <w:rFonts w:hAnsi="Cambria Math" w:hint="eastAsia"/>
          <w:kern w:val="0"/>
          <w:sz w:val="24"/>
        </w:rPr>
        <w:t>方和</w:t>
      </w:r>
      <w:r>
        <w:rPr>
          <w:rFonts w:hAnsi="Cambria Math" w:hint="eastAsia"/>
          <w:kern w:val="0"/>
          <w:sz w:val="24"/>
        </w:rPr>
        <w:t>C</w:t>
      </w:r>
      <w:r>
        <w:rPr>
          <w:rFonts w:hAnsi="Cambria Math" w:hint="eastAsia"/>
          <w:kern w:val="0"/>
          <w:sz w:val="24"/>
        </w:rPr>
        <w:t>方的特征向量，</w:t>
      </w:r>
      <m:oMath>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r>
          <m:rPr>
            <m:sty m:val="p"/>
          </m:rPr>
          <w:rPr>
            <w:rFonts w:ascii="Cambria Math" w:hAnsi="Cambria Math"/>
            <w:kern w:val="0"/>
            <w:sz w:val="24"/>
          </w:rPr>
          <m:t>∈{-1</m:t>
        </m:r>
        <m:r>
          <m:rPr>
            <m:sty m:val="p"/>
          </m:rPr>
          <w:rPr>
            <w:rFonts w:ascii="Cambria Math" w:hAnsi="Cambria Math" w:hint="eastAsia"/>
            <w:kern w:val="0"/>
            <w:sz w:val="24"/>
          </w:rPr>
          <m:t>，</m:t>
        </m:r>
        <m:r>
          <m:rPr>
            <m:sty m:val="p"/>
          </m:rPr>
          <w:rPr>
            <w:rFonts w:ascii="Cambria Math" w:hAnsi="Cambria Math"/>
            <w:kern w:val="0"/>
            <w:sz w:val="24"/>
          </w:rPr>
          <m:t>1}</m:t>
        </m:r>
      </m:oMath>
      <w:r>
        <w:rPr>
          <w:rFonts w:hAnsi="Cambria Math" w:hint="eastAsia"/>
          <w:kern w:val="0"/>
          <w:sz w:val="24"/>
        </w:rPr>
        <w:t>表示第</w:t>
      </w:r>
      <w:r>
        <w:rPr>
          <w:rFonts w:hAnsi="Cambria Math" w:hint="eastAsia"/>
          <w:kern w:val="0"/>
          <w:sz w:val="24"/>
        </w:rPr>
        <w:t>m</w:t>
      </w:r>
      <w:proofErr w:type="gramStart"/>
      <w:r>
        <w:rPr>
          <w:rFonts w:hAnsi="Cambria Math" w:hint="eastAsia"/>
          <w:kern w:val="0"/>
          <w:sz w:val="24"/>
        </w:rPr>
        <w:t>轮第</w:t>
      </w:r>
      <w:proofErr w:type="spellStart"/>
      <w:proofErr w:type="gramEnd"/>
      <w:r>
        <w:rPr>
          <w:rFonts w:hAnsi="Cambria Math" w:hint="eastAsia"/>
          <w:kern w:val="0"/>
          <w:sz w:val="24"/>
        </w:rPr>
        <w:t>i</w:t>
      </w:r>
      <w:proofErr w:type="spellEnd"/>
      <w:proofErr w:type="gramStart"/>
      <w:r>
        <w:rPr>
          <w:rFonts w:hAnsi="Cambria Math" w:hint="eastAsia"/>
          <w:kern w:val="0"/>
          <w:sz w:val="24"/>
        </w:rPr>
        <w:t>个</w:t>
      </w:r>
      <w:proofErr w:type="gramEnd"/>
      <w:r>
        <w:rPr>
          <w:rFonts w:hAnsi="Cambria Math" w:hint="eastAsia"/>
          <w:kern w:val="0"/>
          <w:sz w:val="24"/>
        </w:rPr>
        <w:t>样本的标签，</w:t>
      </w:r>
      <m:oMath>
        <m:r>
          <m:rPr>
            <m:sty m:val="p"/>
          </m:rPr>
          <w:rPr>
            <w:rFonts w:ascii="Cambria Math" w:hAnsi="Cambria Math"/>
            <w:kern w:val="0"/>
            <w:sz w:val="24"/>
          </w:rPr>
          <m:t>i=1,2,...,2</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rPr>
        <w:t>；</w:t>
      </w:r>
      <w:r>
        <w:rPr>
          <w:rFonts w:hint="eastAsia"/>
          <w:sz w:val="24"/>
        </w:rPr>
        <w:t>未标记样本数据集</w:t>
      </w:r>
      <w:r>
        <w:rPr>
          <w:rFonts w:hAnsi="宋体" w:hint="eastAsia"/>
          <w:kern w:val="0"/>
          <w:sz w:val="24"/>
        </w:rPr>
        <w:t>U</w:t>
      </w:r>
      <w:r>
        <w:rPr>
          <w:rFonts w:hAnsi="宋体" w:hint="eastAsia"/>
          <w:kern w:val="0"/>
          <w:sz w:val="24"/>
        </w:rPr>
        <w:t>中未被抽取样本组成对应的第</w:t>
      </w:r>
      <w:r>
        <w:rPr>
          <w:rFonts w:hAnsi="宋体" w:hint="eastAsia"/>
          <w:kern w:val="0"/>
          <w:sz w:val="24"/>
        </w:rPr>
        <w:t>m</w:t>
      </w:r>
      <w:proofErr w:type="gramStart"/>
      <w:r>
        <w:rPr>
          <w:rFonts w:hAnsi="宋体" w:hint="eastAsia"/>
          <w:kern w:val="0"/>
          <w:sz w:val="24"/>
        </w:rPr>
        <w:t>轮预测集</w:t>
      </w:r>
      <w:proofErr w:type="gramEnd"/>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r>
          <m:rPr>
            <m:sty m:val="p"/>
          </m:rPr>
          <w:rPr>
            <w:rFonts w:ascii="Cambria Math" w:hAnsi="Cambria Math"/>
            <w:sz w:val="24"/>
          </w:rPr>
          <m:t>={</m:t>
        </m:r>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r>
          <m:rPr>
            <m:sty m:val="p"/>
          </m:rPr>
          <w:rPr>
            <w:rFonts w:ascii="Cambria Math" w:hAnsi="Cambria Math"/>
            <w:sz w:val="24"/>
          </w:rPr>
          <m:t>}</m:t>
        </m:r>
      </m:oMath>
      <w:r>
        <w:rPr>
          <w:rFonts w:hAnsi="Cambria Math" w:hint="eastAsia"/>
          <w:sz w:val="24"/>
        </w:rPr>
        <w:t>，其中</w:t>
      </w:r>
      <m:oMath>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oMath>
      <w:r>
        <w:rPr>
          <w:rFonts w:hAnsi="Cambria Math" w:hint="eastAsia"/>
          <w:kern w:val="0"/>
          <w:sz w:val="24"/>
        </w:rPr>
        <w:t>表示第</w:t>
      </w:r>
      <w:r>
        <w:rPr>
          <w:rFonts w:hAnsi="Cambria Math" w:hint="eastAsia"/>
          <w:kern w:val="0"/>
          <w:sz w:val="24"/>
        </w:rPr>
        <w:t>m</w:t>
      </w:r>
      <w:r>
        <w:rPr>
          <w:rFonts w:hAnsi="Cambria Math" w:hint="eastAsia"/>
          <w:kern w:val="0"/>
          <w:sz w:val="24"/>
        </w:rPr>
        <w:t>轮的第</w:t>
      </w:r>
      <w:r>
        <w:rPr>
          <w:rFonts w:hAnsi="Cambria Math" w:hint="eastAsia"/>
          <w:kern w:val="0"/>
          <w:sz w:val="24"/>
        </w:rPr>
        <w:t>j</w:t>
      </w:r>
      <w:proofErr w:type="gramStart"/>
      <w:r>
        <w:rPr>
          <w:rFonts w:hAnsi="Cambria Math" w:hint="eastAsia"/>
          <w:kern w:val="0"/>
          <w:sz w:val="24"/>
        </w:rPr>
        <w:t>个</w:t>
      </w:r>
      <w:proofErr w:type="gramEnd"/>
      <w:r>
        <w:rPr>
          <w:rFonts w:hAnsi="Cambria Math" w:hint="eastAsia"/>
          <w:kern w:val="0"/>
          <w:sz w:val="24"/>
        </w:rPr>
        <w:t>样本的特征向量，</w:t>
      </w:r>
      <m:oMath>
        <m:r>
          <m:rPr>
            <m:sty m:val="p"/>
          </m:rPr>
          <w:rPr>
            <w:rFonts w:ascii="Cambria Math" w:hAnsi="Cambria Math"/>
            <w:kern w:val="0"/>
            <w:sz w:val="24"/>
          </w:rPr>
          <m:t>j=1,2,...,</m:t>
        </m:r>
        <m:r>
          <w:rPr>
            <w:rFonts w:ascii="Cambria Math" w:hAnsi="Cambria Math"/>
            <w:kern w:val="0"/>
            <w:sz w:val="24"/>
            <w:vertAlign w:val="subscript"/>
          </w:rPr>
          <m:t>|U|-|</m:t>
        </m:r>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r>
          <w:rPr>
            <w:rFonts w:ascii="Cambria Math" w:hAnsi="Cambria Math"/>
            <w:kern w:val="0"/>
            <w:sz w:val="24"/>
            <w:vertAlign w:val="subscript"/>
          </w:rPr>
          <m:t>|</m:t>
        </m:r>
      </m:oMath>
      <w:r>
        <w:rPr>
          <w:rFonts w:hAnsi="Cambria Math" w:hint="eastAsia"/>
          <w:kern w:val="0"/>
          <w:sz w:val="24"/>
        </w:rPr>
        <w:t>。</w:t>
      </w:r>
    </w:p>
    <w:p w14:paraId="3806B8C0" w14:textId="77777777" w:rsidR="00B13266" w:rsidRDefault="00D660F4">
      <w:pPr>
        <w:spacing w:line="360" w:lineRule="auto"/>
        <w:ind w:firstLineChars="200" w:firstLine="480"/>
        <w:textAlignment w:val="center"/>
        <w:rPr>
          <w:rFonts w:hAnsi="Cambria Math"/>
          <w:iCs/>
          <w:sz w:val="24"/>
        </w:rPr>
      </w:pPr>
      <w:r>
        <w:rPr>
          <w:rFonts w:hAnsi="宋体" w:hint="eastAsia"/>
          <w:kern w:val="0"/>
          <w:sz w:val="24"/>
        </w:rPr>
        <w:t>S2-2</w:t>
      </w:r>
      <w:r>
        <w:rPr>
          <w:rFonts w:hAnsi="宋体" w:hint="eastAsia"/>
          <w:kern w:val="0"/>
          <w:sz w:val="24"/>
        </w:rPr>
        <w:t>：使用</w:t>
      </w:r>
      <w:r>
        <w:rPr>
          <w:rFonts w:hAnsi="宋体" w:hint="eastAsia"/>
          <w:kern w:val="0"/>
          <w:sz w:val="24"/>
        </w:rPr>
        <w:t>GBDT</w:t>
      </w:r>
      <w:r>
        <w:rPr>
          <w:rFonts w:hAnsi="宋体" w:hint="eastAsia"/>
          <w:kern w:val="0"/>
          <w:sz w:val="24"/>
        </w:rPr>
        <w:t>算法作为</w:t>
      </w:r>
      <w:proofErr w:type="gramStart"/>
      <w:r>
        <w:rPr>
          <w:rFonts w:hAnsi="宋体" w:hint="eastAsia"/>
          <w:kern w:val="0"/>
          <w:sz w:val="24"/>
        </w:rPr>
        <w:t>基学习器</w:t>
      </w:r>
      <w:proofErr w:type="gramEnd"/>
      <w:r>
        <w:rPr>
          <w:rFonts w:hAnsi="宋体" w:hint="eastAsia"/>
          <w:kern w:val="0"/>
          <w:sz w:val="24"/>
        </w:rPr>
        <w:t>，构建一个纵向联邦模型，</w:t>
      </w:r>
      <w:r>
        <w:rPr>
          <w:rFonts w:hAnsi="Cambria Math" w:hint="eastAsia"/>
          <w:sz w:val="24"/>
          <w:szCs w:val="18"/>
        </w:rPr>
        <w:t>通过</w:t>
      </w:r>
      <w:r>
        <w:rPr>
          <w:rFonts w:hAnsi="Cambria Math" w:hint="eastAsia"/>
          <w:sz w:val="24"/>
          <w:szCs w:val="18"/>
        </w:rPr>
        <w:t>T</w:t>
      </w:r>
      <w:r>
        <w:rPr>
          <w:rFonts w:hAnsi="Cambria Math" w:hint="eastAsia"/>
          <w:sz w:val="24"/>
          <w:szCs w:val="18"/>
        </w:rPr>
        <w:t>颗决策树</w:t>
      </w:r>
      <m:oMath>
        <m:sSubSup>
          <m:sSubSupPr>
            <m:ctrlPr>
              <w:rPr>
                <w:rFonts w:ascii="Cambria Math" w:hAnsi="Cambria Math" w:hint="eastAsia"/>
                <w:sz w:val="24"/>
                <w:szCs w:val="18"/>
              </w:rPr>
            </m:ctrlPr>
          </m:sSubSupPr>
          <m:e>
            <m:r>
              <w:rPr>
                <w:rFonts w:ascii="Cambria Math" w:hAnsi="Cambria Math"/>
                <w:kern w:val="0"/>
                <w:sz w:val="24"/>
              </w:rPr>
              <m:t>f</m:t>
            </m:r>
          </m:e>
          <m:sub>
            <m:r>
              <w:rPr>
                <w:rFonts w:ascii="Cambria Math" w:hAnsi="Cambria Math"/>
                <w:kern w:val="0"/>
                <w:sz w:val="24"/>
              </w:rPr>
              <m:t>t</m:t>
            </m:r>
          </m:sub>
          <m:sup>
            <m:r>
              <w:rPr>
                <w:rFonts w:ascii="Cambria Math" w:hAnsi="Cambria Math"/>
                <w:sz w:val="24"/>
                <w:szCs w:val="18"/>
              </w:rPr>
              <m:t>m</m:t>
            </m:r>
          </m:sup>
        </m:sSubSup>
      </m:oMath>
      <w:r>
        <w:rPr>
          <w:rFonts w:hAnsi="Cambria Math" w:hint="eastAsia"/>
          <w:kern w:val="0"/>
          <w:sz w:val="24"/>
        </w:rPr>
        <w:t>的集成对</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train</m:t>
            </m:r>
          </m:sub>
          <m:sup>
            <m:r>
              <w:rPr>
                <w:rFonts w:ascii="Cambria Math" w:hAnsi="Cambria Math"/>
                <w:kern w:val="0"/>
                <w:sz w:val="24"/>
              </w:rPr>
              <m:t>m</m:t>
            </m:r>
          </m:sup>
        </m:sSubSup>
      </m:oMath>
      <w:r>
        <w:rPr>
          <w:rFonts w:hAnsi="Cambria Math" w:hint="eastAsia"/>
          <w:kern w:val="0"/>
          <w:sz w:val="24"/>
        </w:rPr>
        <w:t>进行训练，对输入数据</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train</m:t>
            </m:r>
          </m:sub>
          <m:sup>
            <m:r>
              <w:rPr>
                <w:rFonts w:ascii="Cambria Math" w:hAnsi="Cambria Math"/>
                <w:kern w:val="0"/>
                <w:sz w:val="24"/>
              </w:rPr>
              <m:t>m</m:t>
            </m:r>
          </m:sup>
        </m:sSubSup>
      </m:oMath>
      <w:r>
        <w:rPr>
          <w:rFonts w:hAnsi="Cambria Math" w:hint="eastAsia"/>
          <w:kern w:val="0"/>
          <w:sz w:val="24"/>
        </w:rPr>
        <w:t>中每个样本</w:t>
      </w:r>
      <m:oMath>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oMath>
      <w:r>
        <w:rPr>
          <w:rFonts w:hAnsi="Cambria Math" w:hint="eastAsia"/>
          <w:iCs/>
          <w:sz w:val="24"/>
        </w:rPr>
        <w:t>来预测其第</w:t>
      </w:r>
      <w:r>
        <w:rPr>
          <w:rFonts w:hAnsi="Cambria Math" w:hint="eastAsia"/>
          <w:iCs/>
          <w:sz w:val="24"/>
        </w:rPr>
        <w:t>m</w:t>
      </w:r>
      <w:r>
        <w:rPr>
          <w:rFonts w:hAnsi="Cambria Math" w:hint="eastAsia"/>
          <w:iCs/>
          <w:sz w:val="24"/>
        </w:rPr>
        <w:t>轮输出</w:t>
      </w:r>
      <w:r>
        <w:rPr>
          <w:rFonts w:hAnsi="Cambria Math" w:hint="eastAsia"/>
          <w:iCs/>
          <w:sz w:val="24"/>
        </w:rPr>
        <w:t xml:space="preserve"> </w:t>
      </w:r>
      <m:oMath>
        <m:sSup>
          <m:sSupPr>
            <m:ctrlPr>
              <w:rPr>
                <w:rFonts w:ascii="Cambria Math" w:hAnsi="Cambria Math" w:hint="eastAsia"/>
                <w:kern w:val="0"/>
                <w:sz w:val="24"/>
              </w:rPr>
            </m:ctrlPr>
          </m:s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p>
            <m:r>
              <w:rPr>
                <w:rFonts w:ascii="Cambria Math" w:hAnsi="Cambria Math"/>
                <w:kern w:val="0"/>
                <w:sz w:val="24"/>
              </w:rPr>
              <m:t>m</m:t>
            </m:r>
          </m:sup>
        </m:sSup>
        <m:r>
          <m:rPr>
            <m:sty m:val="p"/>
          </m:rPr>
          <w:rPr>
            <w:rFonts w:ascii="Cambria Math" w:hAnsi="Cambria Math"/>
            <w:kern w:val="0"/>
            <w:sz w:val="24"/>
          </w:rPr>
          <m:t>=</m:t>
        </m:r>
        <m:nary>
          <m:naryPr>
            <m:chr m:val="∑"/>
            <m:limLoc m:val="undOvr"/>
            <m:ctrlPr>
              <w:rPr>
                <w:rFonts w:ascii="Cambria Math" w:hAnsi="Cambria Math"/>
                <w:kern w:val="0"/>
                <w:sz w:val="24"/>
              </w:rPr>
            </m:ctrlPr>
          </m:naryPr>
          <m:sub>
            <m:r>
              <w:rPr>
                <w:rFonts w:ascii="Cambria Math" w:hAnsi="Cambria Math"/>
                <w:kern w:val="0"/>
                <w:sz w:val="24"/>
              </w:rPr>
              <m:t>t</m:t>
            </m:r>
            <m:r>
              <m:rPr>
                <m:sty m:val="p"/>
              </m:rPr>
              <w:rPr>
                <w:rFonts w:ascii="Cambria Math" w:hAnsi="Cambria Math"/>
                <w:kern w:val="0"/>
                <w:sz w:val="24"/>
              </w:rPr>
              <m:t>=1</m:t>
            </m:r>
          </m:sub>
          <m:sup>
            <m:r>
              <m:rPr>
                <m:sty m:val="p"/>
              </m:rPr>
              <w:rPr>
                <w:rFonts w:ascii="Cambria Math" w:hAnsi="Cambria Math"/>
                <w:kern w:val="0"/>
                <w:sz w:val="24"/>
              </w:rPr>
              <m:t>T</m:t>
            </m:r>
          </m:sup>
          <m:e>
            <m:sSubSup>
              <m:sSubSupPr>
                <m:ctrlPr>
                  <w:rPr>
                    <w:rFonts w:ascii="Cambria Math" w:hAnsi="Cambria Math" w:hint="eastAsia"/>
                    <w:sz w:val="24"/>
                    <w:szCs w:val="18"/>
                  </w:rPr>
                </m:ctrlPr>
              </m:sSubSupPr>
              <m:e>
                <m:r>
                  <w:rPr>
                    <w:rFonts w:ascii="Cambria Math" w:hAnsi="Cambria Math"/>
                    <w:kern w:val="0"/>
                    <w:sz w:val="24"/>
                  </w:rPr>
                  <m:t>f</m:t>
                </m:r>
              </m:e>
              <m:sub>
                <m:r>
                  <w:rPr>
                    <w:rFonts w:ascii="Cambria Math" w:hAnsi="Cambria Math"/>
                    <w:kern w:val="0"/>
                    <w:sz w:val="24"/>
                  </w:rPr>
                  <m:t>t</m:t>
                </m:r>
              </m:sub>
              <m:sup>
                <m:r>
                  <w:rPr>
                    <w:rFonts w:ascii="Cambria Math" w:hAnsi="Cambria Math"/>
                    <w:sz w:val="24"/>
                    <w:szCs w:val="18"/>
                  </w:rPr>
                  <m:t>m</m:t>
                </m:r>
              </m:sup>
            </m:sSubSup>
          </m:e>
        </m:nary>
        <m:d>
          <m:dPr>
            <m:ctrlPr>
              <w:rPr>
                <w:rFonts w:ascii="Cambria Math" w:hAnsi="Cambria Math"/>
                <w:kern w:val="0"/>
                <w:sz w:val="24"/>
              </w:rPr>
            </m:ctrlPr>
          </m:dPr>
          <m:e>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e>
        </m:d>
      </m:oMath>
      <w:r>
        <w:rPr>
          <w:rFonts w:hAnsi="Cambria Math" w:hint="eastAsia"/>
          <w:kern w:val="0"/>
          <w:sz w:val="24"/>
        </w:rPr>
        <w:t>，其中</w:t>
      </w:r>
      <w:r>
        <w:rPr>
          <w:rFonts w:hAnsi="Cambria Math" w:hint="eastAsia"/>
          <w:kern w:val="0"/>
          <w:sz w:val="24"/>
        </w:rPr>
        <w:t>T</w:t>
      </w:r>
      <w:r>
        <w:rPr>
          <w:rFonts w:hAnsi="Cambria Math" w:hint="eastAsia"/>
          <w:kern w:val="0"/>
          <w:sz w:val="24"/>
        </w:rPr>
        <w:t>表示第</w:t>
      </w:r>
      <w:r>
        <w:rPr>
          <w:rFonts w:hAnsi="Cambria Math" w:hint="eastAsia"/>
          <w:kern w:val="0"/>
          <w:sz w:val="24"/>
        </w:rPr>
        <w:t>m</w:t>
      </w:r>
      <w:r>
        <w:rPr>
          <w:rFonts w:hAnsi="Cambria Math" w:hint="eastAsia"/>
          <w:kern w:val="0"/>
          <w:sz w:val="24"/>
        </w:rPr>
        <w:t>轮的决策树的总数，可选的，将决策树总数</w:t>
      </w:r>
      <w:r>
        <w:rPr>
          <w:rFonts w:hAnsi="Cambria Math" w:hint="eastAsia"/>
          <w:kern w:val="0"/>
          <w:sz w:val="24"/>
        </w:rPr>
        <w:t>T</w:t>
      </w:r>
      <w:r>
        <w:rPr>
          <w:rFonts w:hAnsi="Cambria Math" w:hint="eastAsia"/>
          <w:kern w:val="0"/>
          <w:sz w:val="24"/>
        </w:rPr>
        <w:t>的值设为</w:t>
      </w:r>
      <w:r>
        <w:rPr>
          <w:rFonts w:hAnsi="Cambria Math" w:hint="eastAsia"/>
          <w:kern w:val="0"/>
          <w:sz w:val="24"/>
        </w:rPr>
        <w:t>40</w:t>
      </w:r>
      <w:r>
        <w:rPr>
          <w:rFonts w:hAnsi="Cambria Math" w:hint="eastAsia"/>
          <w:kern w:val="0"/>
          <w:sz w:val="24"/>
        </w:rPr>
        <w:t>，</w:t>
      </w:r>
      <m:oMath>
        <m:sSubSup>
          <m:sSubSupPr>
            <m:ctrlPr>
              <w:rPr>
                <w:rFonts w:ascii="Cambria Math" w:hAnsi="Cambria Math" w:hint="eastAsia"/>
                <w:sz w:val="24"/>
                <w:szCs w:val="18"/>
              </w:rPr>
            </m:ctrlPr>
          </m:sSubSupPr>
          <m:e>
            <m:r>
              <w:rPr>
                <w:rFonts w:ascii="Cambria Math" w:hAnsi="Cambria Math"/>
                <w:kern w:val="0"/>
                <w:sz w:val="24"/>
              </w:rPr>
              <m:t>f</m:t>
            </m:r>
          </m:e>
          <m:sub>
            <m:r>
              <w:rPr>
                <w:rFonts w:ascii="Cambria Math" w:hAnsi="Cambria Math"/>
                <w:kern w:val="0"/>
                <w:sz w:val="24"/>
              </w:rPr>
              <m:t>t</m:t>
            </m:r>
          </m:sub>
          <m:sup>
            <m:r>
              <w:rPr>
                <w:rFonts w:ascii="Cambria Math" w:hAnsi="Cambria Math"/>
                <w:sz w:val="24"/>
                <w:szCs w:val="18"/>
              </w:rPr>
              <m:t>m</m:t>
            </m:r>
          </m:sup>
        </m:sSubSup>
        <m:d>
          <m:dPr>
            <m:ctrlPr>
              <w:rPr>
                <w:rFonts w:ascii="Cambria Math" w:hAnsi="Cambria Math"/>
                <w:kern w:val="0"/>
                <w:sz w:val="24"/>
              </w:rPr>
            </m:ctrlPr>
          </m:dPr>
          <m:e>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e>
        </m:d>
      </m:oMath>
      <w:r>
        <w:rPr>
          <w:rFonts w:hAnsi="Cambria Math" w:hint="eastAsia"/>
          <w:kern w:val="0"/>
          <w:sz w:val="24"/>
        </w:rPr>
        <w:t>表示第</w:t>
      </w:r>
      <w:r>
        <w:rPr>
          <w:rFonts w:hAnsi="Cambria Math" w:hint="eastAsia"/>
          <w:kern w:val="0"/>
          <w:sz w:val="24"/>
        </w:rPr>
        <w:t>m</w:t>
      </w:r>
      <w:proofErr w:type="gramStart"/>
      <w:r>
        <w:rPr>
          <w:rFonts w:hAnsi="Cambria Math" w:hint="eastAsia"/>
          <w:kern w:val="0"/>
          <w:sz w:val="24"/>
        </w:rPr>
        <w:t>轮第</w:t>
      </w:r>
      <w:proofErr w:type="gramEnd"/>
      <m:oMath>
        <m:r>
          <w:rPr>
            <w:rFonts w:ascii="Cambria Math" w:hAnsi="Cambria Math"/>
            <w:kern w:val="0"/>
            <w:sz w:val="24"/>
          </w:rPr>
          <m:t>t</m:t>
        </m:r>
      </m:oMath>
      <w:r>
        <w:rPr>
          <w:rFonts w:hAnsi="Cambria Math" w:hint="eastAsia"/>
          <w:kern w:val="0"/>
          <w:sz w:val="24"/>
        </w:rPr>
        <w:t>棵树的预测结果，</w:t>
      </w:r>
      <m:oMath>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oMath>
      <w:r>
        <w:rPr>
          <w:rFonts w:hAnsi="Cambria Math" w:hint="eastAsia"/>
          <w:kern w:val="0"/>
          <w:sz w:val="24"/>
        </w:rPr>
        <w:t>表示第</w:t>
      </w:r>
      <w:r>
        <w:rPr>
          <w:rFonts w:hAnsi="Cambria Math" w:hint="eastAsia"/>
          <w:kern w:val="0"/>
          <w:sz w:val="24"/>
        </w:rPr>
        <w:t>m</w:t>
      </w:r>
      <w:proofErr w:type="gramStart"/>
      <w:r>
        <w:rPr>
          <w:rFonts w:hAnsi="Cambria Math" w:hint="eastAsia"/>
          <w:kern w:val="0"/>
          <w:sz w:val="24"/>
        </w:rPr>
        <w:t>轮第</w:t>
      </w:r>
      <w:proofErr w:type="spellStart"/>
      <w:proofErr w:type="gramEnd"/>
      <w:r>
        <w:rPr>
          <w:rFonts w:hAnsi="Cambria Math" w:hint="eastAsia"/>
          <w:kern w:val="0"/>
          <w:sz w:val="24"/>
        </w:rPr>
        <w:t>i</w:t>
      </w:r>
      <w:proofErr w:type="spellEnd"/>
      <w:proofErr w:type="gramStart"/>
      <w:r>
        <w:rPr>
          <w:rFonts w:hAnsi="Cambria Math" w:hint="eastAsia"/>
          <w:kern w:val="0"/>
          <w:sz w:val="24"/>
        </w:rPr>
        <w:t>个</w:t>
      </w:r>
      <w:proofErr w:type="gramEnd"/>
      <w:r>
        <w:rPr>
          <w:rFonts w:hAnsi="Cambria Math" w:hint="eastAsia"/>
          <w:kern w:val="0"/>
          <w:sz w:val="24"/>
        </w:rPr>
        <w:t>样本特征向量，</w:t>
      </w:r>
      <m:oMath>
        <m:r>
          <m:rPr>
            <m:sty m:val="p"/>
          </m:rPr>
          <w:rPr>
            <w:rFonts w:ascii="Cambria Math" w:hAnsi="Cambria Math"/>
            <w:kern w:val="0"/>
            <w:sz w:val="24"/>
          </w:rPr>
          <m:t>i=1,2,...,2</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rPr>
        <w:t>。根据预测输出</w:t>
      </w:r>
      <m:oMath>
        <m:sSup>
          <m:sSupPr>
            <m:ctrlPr>
              <w:rPr>
                <w:rFonts w:ascii="Cambria Math" w:hAnsi="Cambria Math" w:hint="eastAsia"/>
                <w:kern w:val="0"/>
                <w:sz w:val="24"/>
              </w:rPr>
            </m:ctrlPr>
          </m:s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p>
            <m:r>
              <w:rPr>
                <w:rFonts w:ascii="Cambria Math" w:hAnsi="Cambria Math"/>
                <w:kern w:val="0"/>
                <w:sz w:val="24"/>
              </w:rPr>
              <m:t>m</m:t>
            </m:r>
          </m:sup>
        </m:sSup>
      </m:oMath>
      <w:r>
        <w:rPr>
          <w:rFonts w:hAnsi="Cambria Math" w:hint="eastAsia"/>
          <w:kern w:val="0"/>
          <w:sz w:val="24"/>
        </w:rPr>
        <w:t>和真实标签</w:t>
      </w:r>
      <m:oMath>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oMath>
      <w:r>
        <w:rPr>
          <w:rFonts w:hAnsi="Cambria Math" w:hint="eastAsia"/>
          <w:iCs/>
          <w:sz w:val="24"/>
        </w:rPr>
        <w:t>之间的损失函数的梯度值，建立梯度</w:t>
      </w:r>
      <w:r>
        <w:rPr>
          <w:rFonts w:hAnsi="Cambria Math" w:hint="eastAsia"/>
          <w:kern w:val="0"/>
          <w:sz w:val="24"/>
        </w:rPr>
        <w:t>（一阶与二阶导数</w:t>
      </w:r>
      <w:r>
        <w:rPr>
          <w:rFonts w:hAnsi="Cambria Math" w:hint="eastAsia"/>
          <w:iCs/>
          <w:sz w:val="24"/>
        </w:rPr>
        <w:t>）直方图，联合双方所有特征的梯度直方图找到当前节点的全局最佳分割从而构造出最优决策树。</w:t>
      </w:r>
    </w:p>
    <w:p w14:paraId="74EA8167" w14:textId="77777777" w:rsidR="00B13266" w:rsidRDefault="00D660F4">
      <w:pPr>
        <w:spacing w:line="360" w:lineRule="auto"/>
        <w:ind w:firstLineChars="200" w:firstLine="480"/>
        <w:textAlignment w:val="center"/>
        <w:rPr>
          <w:rFonts w:hAnsi="宋体"/>
          <w:kern w:val="0"/>
          <w:sz w:val="24"/>
        </w:rPr>
      </w:pPr>
      <w:r>
        <w:rPr>
          <w:rFonts w:hAnsi="Cambria Math" w:hint="eastAsia"/>
          <w:kern w:val="0"/>
          <w:sz w:val="24"/>
        </w:rPr>
        <w:t>首先，初始化第</w:t>
      </w:r>
      <w:r>
        <w:rPr>
          <w:rFonts w:hAnsi="Cambria Math" w:hint="eastAsia"/>
          <w:kern w:val="0"/>
          <w:sz w:val="24"/>
        </w:rPr>
        <w:t>m</w:t>
      </w:r>
      <w:proofErr w:type="gramStart"/>
      <w:r>
        <w:rPr>
          <w:rFonts w:hAnsi="Cambria Math" w:hint="eastAsia"/>
          <w:kern w:val="0"/>
          <w:sz w:val="24"/>
        </w:rPr>
        <w:t>轮每个</w:t>
      </w:r>
      <w:proofErr w:type="gramEnd"/>
      <w:r>
        <w:rPr>
          <w:rFonts w:hAnsi="Cambria Math" w:hint="eastAsia"/>
          <w:kern w:val="0"/>
          <w:sz w:val="24"/>
        </w:rPr>
        <w:t>样本</w:t>
      </w:r>
      <m:oMath>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oMath>
      <w:r>
        <w:rPr>
          <w:rFonts w:hAnsi="Cambria Math" w:hint="eastAsia"/>
          <w:iCs/>
          <w:sz w:val="24"/>
        </w:rPr>
        <w:t>的</w:t>
      </w:r>
      <w:r>
        <w:rPr>
          <w:rFonts w:hAnsi="Cambria Math" w:hint="eastAsia"/>
          <w:kern w:val="0"/>
          <w:sz w:val="24"/>
        </w:rPr>
        <w:t>预测结果</w:t>
      </w:r>
      <m:oMath>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0</m:t>
                </m:r>
              </m:e>
            </m:d>
          </m:sub>
          <m:sup>
            <m:r>
              <w:rPr>
                <w:rFonts w:ascii="Cambria Math" w:hAnsi="Cambria Math"/>
                <w:kern w:val="0"/>
                <w:sz w:val="24"/>
              </w:rPr>
              <m:t>m</m:t>
            </m:r>
          </m:sup>
        </m:sSubSup>
      </m:oMath>
      <w:r>
        <w:rPr>
          <w:rFonts w:hAnsi="Cambria Math" w:hint="eastAsia"/>
          <w:kern w:val="0"/>
          <w:sz w:val="24"/>
        </w:rPr>
        <w:t>，</w:t>
      </w:r>
      <m:oMath>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0</m:t>
                </m:r>
              </m:e>
            </m:d>
          </m:sub>
          <m:sup>
            <m:r>
              <w:rPr>
                <w:rFonts w:ascii="Cambria Math" w:hAnsi="Cambria Math"/>
                <w:kern w:val="0"/>
                <w:sz w:val="24"/>
              </w:rPr>
              <m:t>m</m:t>
            </m:r>
          </m:sup>
        </m:sSubSup>
      </m:oMath>
      <w:r>
        <w:rPr>
          <w:rFonts w:hAnsi="Cambria Math" w:hint="eastAsia"/>
          <w:kern w:val="0"/>
          <w:sz w:val="24"/>
        </w:rPr>
        <w:t>为一个随机值，可选的，</w:t>
      </w:r>
      <m:oMath>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0</m:t>
                </m:r>
              </m:e>
            </m:d>
          </m:sub>
          <m:sup>
            <m:r>
              <w:rPr>
                <w:rFonts w:ascii="Cambria Math" w:hAnsi="Cambria Math"/>
                <w:kern w:val="0"/>
                <w:sz w:val="24"/>
              </w:rPr>
              <m:t>m</m:t>
            </m:r>
          </m:sup>
        </m:sSubSup>
      </m:oMath>
      <w:r>
        <w:rPr>
          <w:rFonts w:hAnsi="Cambria Math" w:hint="eastAsia"/>
          <w:kern w:val="0"/>
          <w:sz w:val="24"/>
        </w:rPr>
        <w:t>的随机值为</w:t>
      </w:r>
      <w:r>
        <w:rPr>
          <w:rFonts w:hAnsi="Cambria Math" w:hint="eastAsia"/>
          <w:kern w:val="0"/>
          <w:sz w:val="24"/>
        </w:rPr>
        <w:t>-1</w:t>
      </w:r>
      <w:r>
        <w:rPr>
          <w:rFonts w:hAnsi="Cambria Math" w:hint="eastAsia"/>
          <w:kern w:val="0"/>
          <w:sz w:val="24"/>
        </w:rPr>
        <w:t>或</w:t>
      </w:r>
      <w:r>
        <w:rPr>
          <w:rFonts w:hAnsi="Cambria Math" w:hint="eastAsia"/>
          <w:kern w:val="0"/>
          <w:sz w:val="24"/>
        </w:rPr>
        <w:t>1</w:t>
      </w:r>
      <w:r>
        <w:rPr>
          <w:rFonts w:hAnsi="Cambria Math" w:hint="eastAsia"/>
          <w:kern w:val="0"/>
          <w:sz w:val="24"/>
        </w:rPr>
        <w:t>，接着</w:t>
      </w:r>
      <w:r>
        <w:rPr>
          <w:rFonts w:hAnsi="宋体" w:hint="eastAsia"/>
          <w:kern w:val="0"/>
          <w:sz w:val="24"/>
        </w:rPr>
        <w:t>第</w:t>
      </w:r>
      <w:r>
        <w:rPr>
          <w:rFonts w:hAnsi="宋体" w:hint="eastAsia"/>
          <w:kern w:val="0"/>
          <w:sz w:val="24"/>
        </w:rPr>
        <w:t>m</w:t>
      </w:r>
      <w:proofErr w:type="gramStart"/>
      <w:r>
        <w:rPr>
          <w:rFonts w:hAnsi="宋体" w:hint="eastAsia"/>
          <w:kern w:val="0"/>
          <w:sz w:val="24"/>
        </w:rPr>
        <w:t>轮第</w:t>
      </w:r>
      <w:r>
        <w:rPr>
          <w:rFonts w:hAnsi="宋体" w:hint="eastAsia"/>
          <w:kern w:val="0"/>
          <w:sz w:val="24"/>
        </w:rPr>
        <w:t>t</w:t>
      </w:r>
      <w:r>
        <w:rPr>
          <w:rFonts w:hAnsi="宋体" w:hint="eastAsia"/>
          <w:kern w:val="0"/>
          <w:sz w:val="24"/>
        </w:rPr>
        <w:t>颗树</w:t>
      </w:r>
      <w:proofErr w:type="gramEnd"/>
      <w:r>
        <w:rPr>
          <w:rFonts w:hAnsi="宋体" w:hint="eastAsia"/>
          <w:kern w:val="0"/>
          <w:sz w:val="24"/>
        </w:rPr>
        <w:t>的联邦训练具体流程如下：</w:t>
      </w:r>
    </w:p>
    <w:p w14:paraId="63733C95"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S2-2-1</w:t>
      </w:r>
      <w:r>
        <w:rPr>
          <w:rFonts w:hAnsi="Cambria Math" w:hint="eastAsia"/>
          <w:kern w:val="0"/>
          <w:sz w:val="24"/>
        </w:rPr>
        <w:t>：</w:t>
      </w:r>
      <w:r>
        <w:rPr>
          <w:rFonts w:hAnsi="宋体" w:hint="eastAsia"/>
          <w:kern w:val="0"/>
          <w:sz w:val="24"/>
        </w:rPr>
        <w:t>从</w:t>
      </w:r>
      <w:r>
        <w:rPr>
          <w:rFonts w:hAnsi="宋体" w:hint="eastAsia"/>
          <w:kern w:val="0"/>
          <w:sz w:val="24"/>
        </w:rPr>
        <w:t>B</w:t>
      </w:r>
      <w:r>
        <w:rPr>
          <w:rFonts w:hAnsi="宋体" w:hint="eastAsia"/>
          <w:kern w:val="0"/>
          <w:sz w:val="24"/>
        </w:rPr>
        <w:t>方开始，首先对</w:t>
      </w:r>
      <w:r>
        <w:rPr>
          <w:rFonts w:hAnsi="宋体" w:hint="eastAsia"/>
          <w:kern w:val="0"/>
          <w:sz w:val="24"/>
        </w:rPr>
        <w:t>B</w:t>
      </w:r>
      <w:r>
        <w:rPr>
          <w:rFonts w:hAnsi="宋体" w:hint="eastAsia"/>
          <w:kern w:val="0"/>
          <w:sz w:val="24"/>
        </w:rPr>
        <w:t>方的每个样本</w:t>
      </w:r>
      <m:oMath>
        <m:sSubSup>
          <m:sSubSupPr>
            <m:ctrlPr>
              <w:rPr>
                <w:rFonts w:ascii="Cambria Math" w:hAnsi="Cambria Math"/>
                <w:i/>
                <w:kern w:val="0"/>
                <w:sz w:val="24"/>
              </w:rPr>
            </m:ctrlPr>
          </m:sSubSupPr>
          <m:e>
            <m:r>
              <w:rPr>
                <w:rFonts w:ascii="Cambria Math" w:hAnsi="Cambria Math"/>
                <w:kern w:val="0"/>
                <w:sz w:val="24"/>
              </w:rPr>
              <m:t>xtr</m:t>
            </m:r>
          </m:e>
          <m:sub>
            <m:r>
              <w:rPr>
                <w:rFonts w:ascii="Cambria Math" w:hAnsi="Cambria Math"/>
                <w:kern w:val="0"/>
                <w:sz w:val="24"/>
              </w:rPr>
              <m:t>i</m:t>
            </m:r>
          </m:sub>
          <m:sup>
            <m:r>
              <w:rPr>
                <w:rFonts w:ascii="Cambria Math" w:hAnsi="Cambria Math"/>
                <w:kern w:val="0"/>
                <w:sz w:val="24"/>
              </w:rPr>
              <m:t>m,B</m:t>
            </m:r>
          </m:sup>
        </m:sSubSup>
      </m:oMath>
      <w:r>
        <w:rPr>
          <w:rFonts w:hAnsi="宋体" w:hint="eastAsia"/>
          <w:kern w:val="0"/>
          <w:sz w:val="24"/>
        </w:rPr>
        <w:t>计算第</w:t>
      </w:r>
      <w:r>
        <w:rPr>
          <w:rFonts w:hAnsi="宋体" w:hint="eastAsia"/>
          <w:kern w:val="0"/>
          <w:sz w:val="24"/>
        </w:rPr>
        <w:t>m</w:t>
      </w:r>
      <w:r>
        <w:rPr>
          <w:rFonts w:hAnsi="宋体" w:hint="eastAsia"/>
          <w:kern w:val="0"/>
          <w:sz w:val="24"/>
        </w:rPr>
        <w:t>轮模型损失函数的一阶梯度</w:t>
      </w:r>
      <m:oMath>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m:t>
            </m:r>
          </m:e>
          <m:sub>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sub>
        </m:sSub>
        <m:r>
          <w:rPr>
            <w:rFonts w:ascii="Cambria Math" w:hAnsi="Cambria Math"/>
            <w:kern w:val="0"/>
            <w:sz w:val="24"/>
          </w:rPr>
          <m:t>L</m:t>
        </m:r>
        <m:d>
          <m:dPr>
            <m:ctrlPr>
              <w:rPr>
                <w:rFonts w:ascii="Cambria Math" w:hAnsi="Cambria Math"/>
                <w:i/>
                <w:kern w:val="0"/>
                <w:sz w:val="24"/>
              </w:rPr>
            </m:ctrlPr>
          </m:dPr>
          <m:e>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r>
              <w:rPr>
                <w:rFonts w:ascii="Cambria Math" w:hAnsi="Cambria Math"/>
                <w:kern w:val="0"/>
                <w:sz w:val="24"/>
              </w:rPr>
              <m:t>,</m:t>
            </m:r>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e>
        </m:d>
      </m:oMath>
      <w:r>
        <w:rPr>
          <w:rFonts w:hAnsi="宋体" w:hint="eastAsia"/>
          <w:kern w:val="0"/>
          <w:sz w:val="24"/>
        </w:rPr>
        <w:t>和二阶梯度</w:t>
      </w:r>
      <m:oMath>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m:t>
            </m:r>
          </m:e>
          <m:sub>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sub>
          <m:sup>
            <m:r>
              <w:rPr>
                <w:rFonts w:ascii="Cambria Math" w:hAnsi="Cambria Math"/>
                <w:kern w:val="0"/>
                <w:sz w:val="24"/>
              </w:rPr>
              <m:t>2</m:t>
            </m:r>
          </m:sup>
        </m:sSubSup>
        <m:r>
          <w:rPr>
            <w:rFonts w:ascii="Cambria Math" w:hAnsi="Cambria Math"/>
            <w:kern w:val="0"/>
            <w:sz w:val="24"/>
          </w:rPr>
          <m:t>L</m:t>
        </m:r>
        <m:d>
          <m:dPr>
            <m:ctrlPr>
              <w:rPr>
                <w:rFonts w:ascii="Cambria Math" w:hAnsi="Cambria Math"/>
                <w:i/>
                <w:kern w:val="0"/>
                <w:sz w:val="24"/>
              </w:rPr>
            </m:ctrlPr>
          </m:dPr>
          <m:e>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r>
              <w:rPr>
                <w:rFonts w:ascii="Cambria Math" w:hAnsi="Cambria Math"/>
                <w:kern w:val="0"/>
                <w:sz w:val="24"/>
              </w:rPr>
              <m:t>,</m:t>
            </m:r>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e>
        </m:d>
      </m:oMath>
      <w:r>
        <w:rPr>
          <w:rFonts w:hAnsi="Cambria Math" w:hint="eastAsia"/>
          <w:kern w:val="0"/>
          <w:sz w:val="24"/>
        </w:rPr>
        <w:t>，</w:t>
      </w:r>
      <w:r>
        <w:rPr>
          <w:rFonts w:hAnsi="Cambria Math"/>
          <w:iCs/>
          <w:kern w:val="0"/>
          <w:sz w:val="24"/>
        </w:rPr>
        <w:t>其中</w:t>
      </w:r>
      <m:oMath>
        <m:r>
          <w:rPr>
            <w:rFonts w:ascii="Cambria Math" w:hAnsi="Cambria Math"/>
            <w:kern w:val="0"/>
            <w:sz w:val="24"/>
          </w:rPr>
          <m:t>i=1,2,...,2</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iCs/>
          <w:kern w:val="0"/>
          <w:sz w:val="24"/>
        </w:rPr>
        <w:t>，</w:t>
      </w:r>
      <m:oMath>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oMath>
      <w:r>
        <w:rPr>
          <w:rFonts w:hAnsi="Cambria Math" w:hint="eastAsia"/>
          <w:kern w:val="0"/>
          <w:sz w:val="24"/>
        </w:rPr>
        <w:t>表示</w:t>
      </w:r>
      <w:r>
        <w:rPr>
          <w:rFonts w:hAnsi="Cambria Math" w:hint="eastAsia"/>
          <w:iCs/>
          <w:kern w:val="0"/>
          <w:sz w:val="24"/>
        </w:rPr>
        <w:t>第</w:t>
      </w:r>
      <w:r>
        <w:rPr>
          <w:rFonts w:hAnsi="Cambria Math" w:hint="eastAsia"/>
          <w:iCs/>
          <w:kern w:val="0"/>
          <w:sz w:val="24"/>
        </w:rPr>
        <w:t>m</w:t>
      </w:r>
      <w:r>
        <w:rPr>
          <w:rFonts w:hAnsi="Cambria Math" w:hint="eastAsia"/>
          <w:iCs/>
          <w:kern w:val="0"/>
          <w:sz w:val="24"/>
        </w:rPr>
        <w:t>轮</w:t>
      </w:r>
      <w:r>
        <w:rPr>
          <w:rFonts w:hAnsi="Cambria Math"/>
          <w:iCs/>
          <w:kern w:val="0"/>
          <w:sz w:val="24"/>
        </w:rPr>
        <w:t>由前</w:t>
      </w:r>
      <m:oMath>
        <m:r>
          <w:rPr>
            <w:rFonts w:ascii="Cambria Math" w:hAnsi="Cambria Math"/>
            <w:kern w:val="0"/>
            <w:sz w:val="24"/>
          </w:rPr>
          <m:t>t-1</m:t>
        </m:r>
      </m:oMath>
      <w:r>
        <w:rPr>
          <w:rFonts w:hAnsi="Cambria Math"/>
          <w:iCs/>
          <w:kern w:val="0"/>
          <w:sz w:val="24"/>
        </w:rPr>
        <w:t>棵树聚合的</w:t>
      </w:r>
      <w:r>
        <w:rPr>
          <w:rFonts w:hAnsi="Cambria Math" w:hint="eastAsia"/>
          <w:iCs/>
          <w:kern w:val="0"/>
          <w:sz w:val="24"/>
        </w:rPr>
        <w:t>对样本</w:t>
      </w:r>
      <m:oMath>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oMath>
      <w:r>
        <w:rPr>
          <w:rFonts w:hAnsi="Cambria Math" w:hint="eastAsia"/>
          <w:iCs/>
          <w:sz w:val="24"/>
        </w:rPr>
        <w:t>的</w:t>
      </w:r>
      <w:r>
        <w:rPr>
          <w:rFonts w:hAnsi="Cambria Math"/>
          <w:iCs/>
          <w:kern w:val="0"/>
          <w:sz w:val="24"/>
        </w:rPr>
        <w:t>预测结果，</w:t>
      </w:r>
      <m:oMath>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oMath>
      <w:r>
        <w:rPr>
          <w:rFonts w:hAnsi="Cambria Math" w:hint="eastAsia"/>
          <w:kern w:val="0"/>
          <w:sz w:val="24"/>
        </w:rPr>
        <w:t>表示第</w:t>
      </w:r>
      <w:r>
        <w:rPr>
          <w:rFonts w:hAnsi="Cambria Math" w:hint="eastAsia"/>
          <w:kern w:val="0"/>
          <w:sz w:val="24"/>
        </w:rPr>
        <w:t>m</w:t>
      </w:r>
      <w:proofErr w:type="gramStart"/>
      <w:r>
        <w:rPr>
          <w:rFonts w:hAnsi="Cambria Math" w:hint="eastAsia"/>
          <w:kern w:val="0"/>
          <w:sz w:val="24"/>
        </w:rPr>
        <w:t>轮第</w:t>
      </w:r>
      <w:proofErr w:type="spellStart"/>
      <w:proofErr w:type="gramEnd"/>
      <w:r>
        <w:rPr>
          <w:rFonts w:hAnsi="Cambria Math" w:hint="eastAsia"/>
          <w:kern w:val="0"/>
          <w:sz w:val="24"/>
        </w:rPr>
        <w:t>i</w:t>
      </w:r>
      <w:proofErr w:type="spellEnd"/>
      <w:proofErr w:type="gramStart"/>
      <w:r>
        <w:rPr>
          <w:rFonts w:hAnsi="Cambria Math" w:hint="eastAsia"/>
          <w:kern w:val="0"/>
          <w:sz w:val="24"/>
        </w:rPr>
        <w:t>个</w:t>
      </w:r>
      <w:proofErr w:type="gramEnd"/>
      <w:r>
        <w:rPr>
          <w:rFonts w:hAnsi="Cambria Math" w:hint="eastAsia"/>
          <w:kern w:val="0"/>
          <w:sz w:val="24"/>
        </w:rPr>
        <w:t>样本的真实标签</w:t>
      </w:r>
      <w:r>
        <w:rPr>
          <w:rFonts w:hAnsi="Cambria Math"/>
          <w:iCs/>
          <w:kern w:val="0"/>
          <w:sz w:val="24"/>
        </w:rPr>
        <w:t>，</w:t>
      </w:r>
      <m:oMath>
        <m:r>
          <w:rPr>
            <w:rFonts w:ascii="Cambria Math" w:hAnsi="Cambria Math"/>
            <w:kern w:val="0"/>
            <w:sz w:val="24"/>
          </w:rPr>
          <m:t>L</m:t>
        </m:r>
        <m:d>
          <m:dPr>
            <m:ctrlPr>
              <w:rPr>
                <w:rFonts w:ascii="Cambria Math" w:hAnsi="Cambria Math"/>
                <w:i/>
                <w:kern w:val="0"/>
                <w:sz w:val="24"/>
              </w:rPr>
            </m:ctrlPr>
          </m:dPr>
          <m:e>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r>
              <w:rPr>
                <w:rFonts w:ascii="Cambria Math" w:hAnsi="Cambria Math"/>
                <w:kern w:val="0"/>
                <w:sz w:val="24"/>
              </w:rPr>
              <m:t>,</m:t>
            </m:r>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e>
        </m:d>
      </m:oMath>
      <w:r>
        <w:rPr>
          <w:rFonts w:hAnsi="Cambria Math"/>
          <w:iCs/>
          <w:kern w:val="0"/>
          <w:sz w:val="24"/>
        </w:rPr>
        <w:t>是损失函数。</w:t>
      </w:r>
      <w:r>
        <w:rPr>
          <w:rFonts w:hAnsi="Cambria Math" w:hint="eastAsia"/>
          <w:kern w:val="0"/>
          <w:sz w:val="24"/>
        </w:rPr>
        <w:t>使用加法同态加密对</w:t>
      </w:r>
      <m:oMath>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oMath>
      <w:r>
        <w:rPr>
          <w:rFonts w:hAnsi="Cambria Math" w:hint="eastAsia"/>
          <w:kern w:val="0"/>
          <w:sz w:val="24"/>
        </w:rPr>
        <w:t>和</w:t>
      </w:r>
      <m:oMath>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oMath>
      <w:r>
        <w:rPr>
          <w:rFonts w:hAnsi="Cambria Math" w:hint="eastAsia"/>
          <w:kern w:val="0"/>
          <w:sz w:val="24"/>
        </w:rPr>
        <w:t>进行加密，得到</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和</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w:t>
      </w:r>
      <w:r>
        <w:rPr>
          <w:rFonts w:hAnsi="Cambria Math" w:hint="eastAsia"/>
          <w:kern w:val="0"/>
          <w:sz w:val="24"/>
        </w:rPr>
        <w:t>B</w:t>
      </w:r>
      <w:r>
        <w:rPr>
          <w:rFonts w:hAnsi="Cambria Math" w:hint="eastAsia"/>
          <w:kern w:val="0"/>
          <w:sz w:val="24"/>
        </w:rPr>
        <w:t>方将</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和</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发送给</w:t>
      </w:r>
      <w:r>
        <w:rPr>
          <w:rFonts w:hAnsi="Cambria Math" w:hint="eastAsia"/>
          <w:kern w:val="0"/>
          <w:sz w:val="24"/>
        </w:rPr>
        <w:t>C</w:t>
      </w:r>
      <w:r>
        <w:rPr>
          <w:rFonts w:hAnsi="Cambria Math" w:hint="eastAsia"/>
          <w:kern w:val="0"/>
          <w:sz w:val="24"/>
        </w:rPr>
        <w:t>方。</w:t>
      </w:r>
    </w:p>
    <w:p w14:paraId="56E81D2F"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可选的，这里损失函数使用均方误差损失函数，采用的同态加密方案为</w:t>
      </w:r>
      <w:proofErr w:type="spellStart"/>
      <w:r>
        <w:rPr>
          <w:rFonts w:hAnsi="Cambria Math" w:hint="eastAsia"/>
          <w:kern w:val="0"/>
          <w:sz w:val="24"/>
        </w:rPr>
        <w:t>Paillier</w:t>
      </w:r>
      <w:proofErr w:type="spellEnd"/>
      <w:r>
        <w:rPr>
          <w:rFonts w:hAnsi="Cambria Math" w:hint="eastAsia"/>
          <w:kern w:val="0"/>
          <w:sz w:val="24"/>
        </w:rPr>
        <w:t>同态加密。使用</w:t>
      </w:r>
      <m:oMath>
        <m:d>
          <m:dPr>
            <m:begChr m:val="⟦"/>
            <m:endChr m:val="⟧"/>
            <m:ctrlPr>
              <w:rPr>
                <w:rFonts w:ascii="Cambria Math" w:hAnsi="Cambria Math"/>
                <w:i/>
                <w:kern w:val="0"/>
                <w:sz w:val="24"/>
              </w:rPr>
            </m:ctrlPr>
          </m:dPr>
          <m:e>
            <m:r>
              <m:rPr>
                <m:sty m:val="p"/>
              </m:rPr>
              <w:rPr>
                <w:rFonts w:hAnsi="Cambria Math" w:hint="eastAsia"/>
                <w:kern w:val="0"/>
                <w:sz w:val="24"/>
              </w:rPr>
              <m:t>a</m:t>
            </m:r>
          </m:e>
        </m:d>
      </m:oMath>
      <w:r>
        <w:rPr>
          <w:rFonts w:hAnsi="Cambria Math" w:hint="eastAsia"/>
          <w:kern w:val="0"/>
          <w:sz w:val="24"/>
        </w:rPr>
        <w:t>表示对数据</w:t>
      </w:r>
      <w:r>
        <w:rPr>
          <w:rFonts w:hAnsi="Cambria Math" w:hint="eastAsia"/>
          <w:kern w:val="0"/>
          <w:sz w:val="24"/>
        </w:rPr>
        <w:t>a</w:t>
      </w:r>
      <w:r>
        <w:rPr>
          <w:rFonts w:hAnsi="Cambria Math" w:hint="eastAsia"/>
          <w:kern w:val="0"/>
          <w:sz w:val="24"/>
        </w:rPr>
        <w:t>进行了同态加密。</w:t>
      </w:r>
    </w:p>
    <w:p w14:paraId="21B473FC"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S2-2-2</w:t>
      </w:r>
      <w:r>
        <w:rPr>
          <w:rFonts w:hAnsi="Cambria Math" w:hint="eastAsia"/>
          <w:kern w:val="0"/>
          <w:sz w:val="24"/>
        </w:rPr>
        <w:t>：对于</w:t>
      </w:r>
      <w:r>
        <w:rPr>
          <w:rFonts w:hAnsi="Cambria Math" w:hint="eastAsia"/>
          <w:kern w:val="0"/>
          <w:sz w:val="24"/>
        </w:rPr>
        <w:t>C</w:t>
      </w:r>
      <w:r>
        <w:rPr>
          <w:rFonts w:hAnsi="Cambria Math" w:hint="eastAsia"/>
          <w:kern w:val="0"/>
          <w:sz w:val="24"/>
        </w:rPr>
        <w:t>方，根据自己的特征数据建立第</w:t>
      </w:r>
      <w:r>
        <w:rPr>
          <w:rFonts w:hAnsi="Cambria Math" w:hint="eastAsia"/>
          <w:kern w:val="0"/>
          <w:sz w:val="24"/>
        </w:rPr>
        <w:t>m</w:t>
      </w:r>
      <w:r>
        <w:rPr>
          <w:rFonts w:hAnsi="Cambria Math" w:hint="eastAsia"/>
          <w:kern w:val="0"/>
          <w:sz w:val="24"/>
        </w:rPr>
        <w:t>轮梯度直方图，并且将加密后的梯度直方图发送给</w:t>
      </w:r>
      <w:r>
        <w:rPr>
          <w:rFonts w:hAnsi="Cambria Math" w:hint="eastAsia"/>
          <w:kern w:val="0"/>
          <w:sz w:val="24"/>
        </w:rPr>
        <w:t>B</w:t>
      </w:r>
      <w:r>
        <w:rPr>
          <w:rFonts w:hAnsi="Cambria Math" w:hint="eastAsia"/>
          <w:kern w:val="0"/>
          <w:sz w:val="24"/>
        </w:rPr>
        <w:t>方。具体流程如下：</w:t>
      </w:r>
    </w:p>
    <w:p w14:paraId="22D25135"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w:t>
      </w:r>
      <w:r>
        <w:rPr>
          <w:rFonts w:hAnsi="Cambria Math" w:hint="eastAsia"/>
          <w:kern w:val="0"/>
          <w:sz w:val="24"/>
        </w:rPr>
        <w:t>1</w:t>
      </w:r>
      <w:r>
        <w:rPr>
          <w:rFonts w:hAnsi="Cambria Math" w:hint="eastAsia"/>
          <w:kern w:val="0"/>
          <w:sz w:val="24"/>
        </w:rPr>
        <w:t>）对于当前第</w:t>
      </w:r>
      <w:r>
        <w:rPr>
          <w:rFonts w:hAnsi="Cambria Math" w:hint="eastAsia"/>
          <w:kern w:val="0"/>
          <w:sz w:val="24"/>
        </w:rPr>
        <w:t>m</w:t>
      </w:r>
      <w:r>
        <w:rPr>
          <w:rFonts w:hAnsi="Cambria Math" w:hint="eastAsia"/>
          <w:kern w:val="0"/>
          <w:sz w:val="24"/>
        </w:rPr>
        <w:t>轮样本</w:t>
      </w:r>
      <m:oMath>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oMath>
      <w:r>
        <w:rPr>
          <w:rFonts w:hAnsi="Cambria Math" w:hint="eastAsia"/>
          <w:kern w:val="0"/>
          <w:sz w:val="24"/>
        </w:rPr>
        <w:t>中所有</w:t>
      </w:r>
      <w:r>
        <w:rPr>
          <w:rFonts w:hAnsi="Cambria Math" w:hint="eastAsia"/>
          <w:kern w:val="0"/>
          <w:sz w:val="24"/>
        </w:rPr>
        <w:t>C</w:t>
      </w:r>
      <w:r>
        <w:rPr>
          <w:rFonts w:hAnsi="Cambria Math" w:hint="eastAsia"/>
          <w:kern w:val="0"/>
          <w:sz w:val="24"/>
        </w:rPr>
        <w:t>方特征，根据每个特征的特征值对所有样本进行排序，然后将排序后的样本</w:t>
      </w:r>
      <w:proofErr w:type="gramStart"/>
      <w:r>
        <w:rPr>
          <w:rFonts w:hAnsi="Cambria Math" w:hint="eastAsia"/>
          <w:kern w:val="0"/>
          <w:sz w:val="24"/>
        </w:rPr>
        <w:t>进行分桶划分</w:t>
      </w:r>
      <w:proofErr w:type="gramEnd"/>
      <w:r>
        <w:rPr>
          <w:rFonts w:hAnsi="Cambria Math" w:hint="eastAsia"/>
          <w:kern w:val="0"/>
          <w:sz w:val="24"/>
        </w:rPr>
        <w:t>到</w:t>
      </w:r>
      <w:r>
        <w:rPr>
          <w:rFonts w:hAnsi="Cambria Math" w:hint="eastAsia"/>
          <w:i/>
          <w:iCs/>
          <w:kern w:val="0"/>
          <w:sz w:val="24"/>
        </w:rPr>
        <w:t>q</w:t>
      </w:r>
      <w:proofErr w:type="gramStart"/>
      <w:r>
        <w:rPr>
          <w:rFonts w:hAnsi="Cambria Math" w:hint="eastAsia"/>
          <w:kern w:val="0"/>
          <w:sz w:val="24"/>
        </w:rPr>
        <w:t>个</w:t>
      </w:r>
      <w:proofErr w:type="gramEnd"/>
      <w:r>
        <w:rPr>
          <w:rFonts w:hAnsi="Cambria Math" w:hint="eastAsia"/>
          <w:kern w:val="0"/>
          <w:sz w:val="24"/>
        </w:rPr>
        <w:t>类别中，得到各个类别的相应特征阈值</w:t>
      </w:r>
      <m:oMath>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m:t>
            </m:r>
          </m:sub>
          <m:sup>
            <m:r>
              <w:rPr>
                <w:rFonts w:ascii="Cambria Math" w:hAnsi="Cambria Math"/>
                <w:kern w:val="0"/>
                <w:sz w:val="24"/>
              </w:rPr>
              <m:t>m</m:t>
            </m:r>
          </m:sup>
        </m:sSubSup>
        <m:r>
          <w:rPr>
            <w:rFonts w:ascii="Cambria Math" w:hAnsi="Cambria Math"/>
            <w:kern w:val="0"/>
            <w:sz w:val="24"/>
          </w:rPr>
          <m:t>∈</m:t>
        </m:r>
        <m:d>
          <m:dPr>
            <m:begChr m:val="{"/>
            <m:endChr m:val="}"/>
            <m:ctrlPr>
              <w:rPr>
                <w:rFonts w:ascii="Cambria Math" w:hAnsi="Cambria Math"/>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k,1</m:t>
                </m:r>
              </m:sub>
              <m:sup>
                <m:r>
                  <w:rPr>
                    <w:rFonts w:ascii="Cambria Math" w:hAnsi="Cambria Math"/>
                    <w:kern w:val="0"/>
                    <w:sz w:val="24"/>
                  </w:rPr>
                  <m:t>m</m:t>
                </m:r>
              </m:sup>
            </m:sSubSup>
            <m:r>
              <m:rPr>
                <m:sty m:val="p"/>
              </m:rPr>
              <w:rPr>
                <w:rFonts w:ascii="Cambria Math" w:hAnsi="Cambria Math"/>
                <w:kern w:val="0"/>
                <w:sz w:val="24"/>
              </w:rPr>
              <m:t>,</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k,2</m:t>
                </m:r>
              </m:sub>
              <m:sup>
                <m:r>
                  <w:rPr>
                    <w:rFonts w:ascii="Cambria Math" w:hAnsi="Cambria Math"/>
                    <w:kern w:val="0"/>
                    <w:sz w:val="24"/>
                  </w:rPr>
                  <m:t>m</m:t>
                </m:r>
              </m:sup>
            </m:sSubSup>
            <m:r>
              <m:rPr>
                <m:sty m:val="p"/>
              </m:rPr>
              <w:rPr>
                <w:rFonts w:ascii="Cambria Math" w:hAnsi="Cambria Math"/>
                <w:kern w:val="0"/>
                <w:sz w:val="24"/>
              </w:rPr>
              <m:t>,...,</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k,q</m:t>
                </m:r>
              </m:sub>
              <m:sup>
                <m:r>
                  <w:rPr>
                    <w:rFonts w:ascii="Cambria Math" w:hAnsi="Cambria Math"/>
                    <w:kern w:val="0"/>
                    <w:sz w:val="24"/>
                  </w:rPr>
                  <m:t>m</m:t>
                </m:r>
              </m:sup>
            </m:sSubSup>
          </m:e>
        </m:d>
      </m:oMath>
      <w:r>
        <w:rPr>
          <w:rFonts w:hAnsi="Cambria Math" w:hint="eastAsia"/>
          <w:kern w:val="0"/>
          <w:sz w:val="24"/>
        </w:rPr>
        <w:t>，其中</w:t>
      </w:r>
      <m:oMath>
        <m:r>
          <w:rPr>
            <w:rFonts w:ascii="Cambria Math" w:hAnsi="Cambria Math"/>
            <w:kern w:val="0"/>
            <w:sz w:val="24"/>
          </w:rPr>
          <m:t>k</m:t>
        </m:r>
      </m:oMath>
      <w:r>
        <w:rPr>
          <w:rFonts w:hAnsi="Cambria Math" w:hint="eastAsia"/>
          <w:kern w:val="0"/>
          <w:sz w:val="24"/>
        </w:rPr>
        <w:t>表示特征编号，</w:t>
      </w:r>
      <m:oMath>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k,q</m:t>
            </m:r>
          </m:sub>
          <m:sup>
            <m:r>
              <w:rPr>
                <w:rFonts w:ascii="Cambria Math" w:hAnsi="Cambria Math"/>
                <w:kern w:val="0"/>
                <w:sz w:val="24"/>
              </w:rPr>
              <m:t>m</m:t>
            </m:r>
          </m:sup>
        </m:sSubSup>
      </m:oMath>
      <w:r>
        <w:rPr>
          <w:rFonts w:hAnsi="Cambria Math" w:hint="eastAsia"/>
          <w:kern w:val="0"/>
          <w:sz w:val="24"/>
        </w:rPr>
        <w:t>表示第</w:t>
      </w:r>
      <w:r>
        <w:rPr>
          <w:rFonts w:hAnsi="Cambria Math" w:hint="eastAsia"/>
          <w:kern w:val="0"/>
          <w:sz w:val="24"/>
        </w:rPr>
        <w:t>m</w:t>
      </w:r>
      <w:r>
        <w:rPr>
          <w:rFonts w:hAnsi="Cambria Math" w:hint="eastAsia"/>
          <w:kern w:val="0"/>
          <w:sz w:val="24"/>
        </w:rPr>
        <w:t>轮编号为</w:t>
      </w:r>
      <m:oMath>
        <m:r>
          <w:rPr>
            <w:rFonts w:ascii="Cambria Math" w:hAnsi="Cambria Math"/>
            <w:kern w:val="0"/>
            <w:sz w:val="24"/>
          </w:rPr>
          <m:t>k</m:t>
        </m:r>
      </m:oMath>
      <w:r>
        <w:rPr>
          <w:rFonts w:hAnsi="Cambria Math" w:hint="eastAsia"/>
          <w:kern w:val="0"/>
          <w:sz w:val="24"/>
        </w:rPr>
        <w:t>的</w:t>
      </w:r>
      <w:proofErr w:type="gramStart"/>
      <w:r>
        <w:rPr>
          <w:rFonts w:hAnsi="Cambria Math" w:hint="eastAsia"/>
          <w:kern w:val="0"/>
          <w:sz w:val="24"/>
        </w:rPr>
        <w:t>特征第</w:t>
      </w:r>
      <w:proofErr w:type="gramEnd"/>
      <w:r>
        <w:rPr>
          <w:rFonts w:hAnsi="Cambria Math" w:hint="eastAsia"/>
          <w:kern w:val="0"/>
          <w:sz w:val="24"/>
        </w:rPr>
        <w:t>q</w:t>
      </w:r>
      <w:proofErr w:type="gramStart"/>
      <w:r>
        <w:rPr>
          <w:rFonts w:hAnsi="Cambria Math" w:hint="eastAsia"/>
          <w:kern w:val="0"/>
          <w:sz w:val="24"/>
        </w:rPr>
        <w:t>个</w:t>
      </w:r>
      <w:proofErr w:type="gramEnd"/>
      <w:r>
        <w:rPr>
          <w:rFonts w:hAnsi="Cambria Math" w:hint="eastAsia"/>
          <w:kern w:val="0"/>
          <w:sz w:val="24"/>
        </w:rPr>
        <w:t>类别的阈值。可选的，这里类别</w:t>
      </w:r>
      <w:r>
        <w:rPr>
          <w:rFonts w:hAnsi="Cambria Math" w:hint="eastAsia"/>
          <w:kern w:val="0"/>
          <w:sz w:val="24"/>
        </w:rPr>
        <w:t>q</w:t>
      </w:r>
      <w:r>
        <w:rPr>
          <w:rFonts w:hAnsi="Cambria Math" w:hint="eastAsia"/>
          <w:kern w:val="0"/>
          <w:sz w:val="24"/>
        </w:rPr>
        <w:t>设为</w:t>
      </w:r>
      <w:r>
        <w:rPr>
          <w:rFonts w:hAnsi="Cambria Math" w:hint="eastAsia"/>
          <w:kern w:val="0"/>
          <w:sz w:val="24"/>
        </w:rPr>
        <w:t>10</w:t>
      </w:r>
      <w:r>
        <w:rPr>
          <w:rFonts w:hAnsi="Cambria Math" w:hint="eastAsia"/>
          <w:kern w:val="0"/>
          <w:sz w:val="24"/>
        </w:rPr>
        <w:t>。</w:t>
      </w:r>
    </w:p>
    <w:p w14:paraId="79821CBE"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w:t>
      </w:r>
      <w:r>
        <w:rPr>
          <w:rFonts w:hAnsi="Cambria Math" w:hint="eastAsia"/>
          <w:kern w:val="0"/>
          <w:sz w:val="24"/>
        </w:rPr>
        <w:t>2</w:t>
      </w:r>
      <w:r>
        <w:rPr>
          <w:rFonts w:hAnsi="Cambria Math" w:hint="eastAsia"/>
          <w:kern w:val="0"/>
          <w:sz w:val="24"/>
        </w:rPr>
        <w:t>）根据从</w:t>
      </w:r>
      <w:r>
        <w:rPr>
          <w:rFonts w:hAnsi="Cambria Math" w:hint="eastAsia"/>
          <w:kern w:val="0"/>
          <w:sz w:val="24"/>
        </w:rPr>
        <w:t>B</w:t>
      </w:r>
      <w:r>
        <w:rPr>
          <w:rFonts w:hAnsi="Cambria Math" w:hint="eastAsia"/>
          <w:kern w:val="0"/>
          <w:sz w:val="24"/>
        </w:rPr>
        <w:t>方得到的第</w:t>
      </w:r>
      <w:r>
        <w:rPr>
          <w:rFonts w:hAnsi="Cambria Math" w:hint="eastAsia"/>
          <w:kern w:val="0"/>
          <w:sz w:val="24"/>
        </w:rPr>
        <w:t>m</w:t>
      </w:r>
      <w:r>
        <w:rPr>
          <w:rFonts w:hAnsi="Cambria Math" w:hint="eastAsia"/>
          <w:kern w:val="0"/>
          <w:sz w:val="24"/>
        </w:rPr>
        <w:t>轮的</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和</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w:t>
      </w:r>
      <w:r>
        <w:rPr>
          <w:rFonts w:hAnsi="Cambria Math" w:hint="eastAsia"/>
          <w:kern w:val="0"/>
          <w:sz w:val="24"/>
        </w:rPr>
        <w:t>C</w:t>
      </w:r>
      <w:r>
        <w:rPr>
          <w:rFonts w:hAnsi="Cambria Math" w:hint="eastAsia"/>
          <w:kern w:val="0"/>
          <w:sz w:val="24"/>
        </w:rPr>
        <w:t>方进行加密梯度信息聚合，</w:t>
      </w:r>
      <w:proofErr w:type="gramStart"/>
      <w:r>
        <w:rPr>
          <w:rFonts w:hAnsi="Cambria Math" w:hint="eastAsia"/>
          <w:kern w:val="0"/>
          <w:sz w:val="24"/>
        </w:rPr>
        <w:t>构建第</w:t>
      </w:r>
      <w:proofErr w:type="gramEnd"/>
      <w:r>
        <w:rPr>
          <w:rFonts w:hAnsi="Cambria Math" w:hint="eastAsia"/>
          <w:kern w:val="0"/>
          <w:sz w:val="24"/>
        </w:rPr>
        <w:t>m</w:t>
      </w:r>
      <w:r>
        <w:rPr>
          <w:rFonts w:hAnsi="Cambria Math" w:hint="eastAsia"/>
          <w:kern w:val="0"/>
          <w:sz w:val="24"/>
        </w:rPr>
        <w:t>轮加密梯度直方图即</w:t>
      </w:r>
      <w:r>
        <w:rPr>
          <w:rFonts w:hAnsi="Cambria Math" w:hint="eastAsia"/>
          <w:kern w:val="0"/>
          <w:sz w:val="24"/>
        </w:rPr>
        <w:br/>
      </w:r>
      <m:oMathPara>
        <m:oMath>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k,v</m:t>
              </m:r>
            </m:sub>
            <m:sup>
              <m:r>
                <w:rPr>
                  <w:rFonts w:ascii="Cambria Math" w:hAnsi="Cambria Math"/>
                  <w:kern w:val="0"/>
                  <w:sz w:val="24"/>
                </w:rPr>
                <m:t>m</m:t>
              </m:r>
            </m:sup>
          </m:sSubSup>
          <m:r>
            <m:rPr>
              <m:sty m:val="p"/>
            </m:rPr>
            <w:rPr>
              <w:rFonts w:ascii="Cambria Math" w:hAnsi="Cambria Math"/>
              <w:kern w:val="0"/>
              <w:sz w:val="24"/>
            </w:rPr>
            <m:t>=</m:t>
          </m:r>
          <m:nary>
            <m:naryPr>
              <m:chr m:val="∑"/>
              <m:limLoc m:val="subSup"/>
              <m:supHide m:val="1"/>
              <m:ctrlPr>
                <w:rPr>
                  <w:rFonts w:ascii="Cambria Math" w:hAnsi="Cambria Math"/>
                  <w:kern w:val="0"/>
                  <w:sz w:val="24"/>
                </w:rPr>
              </m:ctrlPr>
            </m:naryPr>
            <m:sub>
              <m:r>
                <w:rPr>
                  <w:rFonts w:ascii="Cambria Math" w:hAnsi="Cambria Math"/>
                  <w:kern w:val="0"/>
                  <w:sz w:val="24"/>
                </w:rPr>
                <m:t>i∈</m:t>
              </m:r>
              <m:d>
                <m:dPr>
                  <m:begChr m:val="{"/>
                  <m:endChr m:val="}"/>
                  <m:ctrlPr>
                    <w:rPr>
                      <w:rFonts w:ascii="Cambria Math" w:hAnsi="Cambria Math"/>
                      <w:i/>
                      <w:iCs/>
                      <w:kern w:val="0"/>
                      <w:sz w:val="24"/>
                    </w:rPr>
                  </m:ctrlPr>
                </m:dPr>
                <m:e>
                  <m:r>
                    <w:rPr>
                      <w:rFonts w:ascii="Cambria Math" w:hAnsi="Cambria Math"/>
                      <w:kern w:val="0"/>
                      <w:sz w:val="24"/>
                    </w:rPr>
                    <m:t>i|</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k,v-1</m:t>
                      </m:r>
                    </m:sub>
                    <m:sup>
                      <m:r>
                        <w:rPr>
                          <w:rFonts w:ascii="Cambria Math" w:hAnsi="Cambria Math"/>
                          <w:kern w:val="0"/>
                          <w:sz w:val="24"/>
                        </w:rPr>
                        <m:t>m</m:t>
                      </m:r>
                    </m:sup>
                  </m:sSubSup>
                  <m:r>
                    <w:rPr>
                      <w:rFonts w:ascii="Cambria Math" w:hAnsi="Cambria Math"/>
                      <w:kern w:val="0"/>
                      <w:sz w:val="24"/>
                    </w:rPr>
                    <m:t>≥</m:t>
                  </m:r>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i,k</m:t>
                      </m:r>
                    </m:sub>
                    <m:sup>
                      <m:r>
                        <w:rPr>
                          <w:rFonts w:ascii="Cambria Math" w:hAnsi="Cambria Math"/>
                          <w:sz w:val="24"/>
                        </w:rPr>
                        <m:t>m</m:t>
                      </m:r>
                    </m:sup>
                  </m:sSubSup>
                  <m:r>
                    <w:rPr>
                      <w:rFonts w:ascii="Cambria Math" w:hAnsi="Cambria Math"/>
                      <w:kern w:val="0"/>
                      <w:sz w:val="24"/>
                    </w:rPr>
                    <m:t>&gt;</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m:t>
                      </m:r>
                    </m:sub>
                    <m:sup>
                      <m:r>
                        <w:rPr>
                          <w:rFonts w:ascii="Cambria Math" w:hAnsi="Cambria Math"/>
                          <w:kern w:val="0"/>
                          <w:sz w:val="24"/>
                        </w:rPr>
                        <m:t>m</m:t>
                      </m:r>
                    </m:sup>
                  </m:sSubSup>
                </m:e>
              </m:d>
            </m:sub>
            <m:sup/>
            <m:e>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d>
            </m:e>
          </m:nary>
          <m:r>
            <m:rPr>
              <m:sty m:val="p"/>
            </m:rPr>
            <w:rPr>
              <w:rFonts w:ascii="Cambria Math" w:hAnsi="Cambria Math" w:hint="eastAsia"/>
              <w:kern w:val="0"/>
              <w:sz w:val="24"/>
            </w:rPr>
            <m:t>，</m:t>
          </m:r>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k,v</m:t>
              </m:r>
            </m:sub>
            <m:sup>
              <m:r>
                <w:rPr>
                  <w:rFonts w:ascii="Cambria Math" w:hAnsi="Cambria Math"/>
                  <w:kern w:val="0"/>
                  <w:sz w:val="24"/>
                </w:rPr>
                <m:t>m</m:t>
              </m:r>
            </m:sup>
          </m:sSubSup>
          <m:r>
            <m:rPr>
              <m:sty m:val="p"/>
            </m:rPr>
            <w:rPr>
              <w:rFonts w:ascii="Cambria Math" w:hAnsi="Cambria Math"/>
              <w:kern w:val="0"/>
              <w:sz w:val="24"/>
            </w:rPr>
            <m:t>=</m:t>
          </m:r>
          <m:nary>
            <m:naryPr>
              <m:chr m:val="∑"/>
              <m:limLoc m:val="subSup"/>
              <m:supHide m:val="1"/>
              <m:ctrlPr>
                <w:rPr>
                  <w:rFonts w:ascii="Cambria Math" w:hAnsi="Cambria Math"/>
                  <w:kern w:val="0"/>
                  <w:sz w:val="24"/>
                </w:rPr>
              </m:ctrlPr>
            </m:naryPr>
            <m:sub>
              <m:r>
                <w:rPr>
                  <w:rFonts w:ascii="Cambria Math" w:hAnsi="Cambria Math"/>
                  <w:kern w:val="0"/>
                  <w:sz w:val="24"/>
                </w:rPr>
                <m:t>i∈</m:t>
              </m:r>
              <m:d>
                <m:dPr>
                  <m:begChr m:val="{"/>
                  <m:endChr m:val="}"/>
                  <m:ctrlPr>
                    <w:rPr>
                      <w:rFonts w:ascii="Cambria Math" w:hAnsi="Cambria Math"/>
                      <w:i/>
                      <w:iCs/>
                      <w:kern w:val="0"/>
                      <w:sz w:val="24"/>
                    </w:rPr>
                  </m:ctrlPr>
                </m:dPr>
                <m:e>
                  <m:r>
                    <w:rPr>
                      <w:rFonts w:ascii="Cambria Math" w:hAnsi="Cambria Math"/>
                      <w:kern w:val="0"/>
                      <w:sz w:val="24"/>
                    </w:rPr>
                    <m:t>i|</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m:t>
                      </m:r>
                    </m:sub>
                    <m:sup>
                      <m:r>
                        <w:rPr>
                          <w:rFonts w:ascii="Cambria Math" w:hAnsi="Cambria Math"/>
                          <w:kern w:val="0"/>
                          <w:sz w:val="24"/>
                        </w:rPr>
                        <m:t>m</m:t>
                      </m:r>
                    </m:sup>
                  </m:sSubSup>
                  <m:r>
                    <w:rPr>
                      <w:rFonts w:ascii="Cambria Math" w:hAnsi="Cambria Math"/>
                      <w:kern w:val="0"/>
                      <w:sz w:val="24"/>
                    </w:rPr>
                    <m:t>≥</m:t>
                  </m:r>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i,k</m:t>
                      </m:r>
                    </m:sub>
                    <m:sup>
                      <m:r>
                        <w:rPr>
                          <w:rFonts w:ascii="Cambria Math" w:hAnsi="Cambria Math"/>
                          <w:sz w:val="24"/>
                        </w:rPr>
                        <m:t>m</m:t>
                      </m:r>
                    </m:sup>
                  </m:sSubSup>
                  <m:r>
                    <w:rPr>
                      <w:rFonts w:ascii="Cambria Math" w:hAnsi="Cambria Math"/>
                      <w:kern w:val="0"/>
                      <w:sz w:val="24"/>
                    </w:rPr>
                    <m:t>&gt;</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k,v-1</m:t>
                      </m:r>
                    </m:sub>
                    <m:sup>
                      <m:r>
                        <w:rPr>
                          <w:rFonts w:ascii="Cambria Math" w:hAnsi="Cambria Math"/>
                          <w:kern w:val="0"/>
                          <w:sz w:val="24"/>
                        </w:rPr>
                        <m:t>m</m:t>
                      </m:r>
                    </m:sup>
                  </m:sSubSup>
                </m:e>
              </m:d>
            </m:sub>
            <m:sup/>
            <m:e>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d>
            </m:e>
          </m:nary>
        </m:oMath>
      </m:oMathPara>
    </w:p>
    <w:p w14:paraId="0F959199" w14:textId="77777777" w:rsidR="00B13266" w:rsidRDefault="00D660F4">
      <w:pPr>
        <w:spacing w:line="360" w:lineRule="auto"/>
        <w:textAlignment w:val="center"/>
        <w:rPr>
          <w:rFonts w:hAnsi="Cambria Math"/>
          <w:kern w:val="0"/>
          <w:sz w:val="24"/>
        </w:rPr>
      </w:pPr>
      <w:r>
        <w:rPr>
          <w:rFonts w:hAnsi="Cambria Math"/>
          <w:iCs/>
          <w:kern w:val="0"/>
          <w:sz w:val="24"/>
        </w:rPr>
        <w:t>其中</w:t>
      </w:r>
      <m:oMath>
        <m:r>
          <w:rPr>
            <w:rFonts w:ascii="Cambria Math" w:hAnsi="Cambria Math"/>
            <w:kern w:val="0"/>
            <w:sz w:val="24"/>
          </w:rPr>
          <m:t>i=1,2,...,2</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rPr>
        <w:t>，</w:t>
      </w:r>
      <w:r>
        <w:rPr>
          <w:rFonts w:hAnsi="Cambria Math" w:hint="eastAsia"/>
          <w:i/>
          <w:iCs/>
          <w:kern w:val="0"/>
          <w:sz w:val="24"/>
        </w:rPr>
        <w:t>v</w:t>
      </w:r>
      <w:r>
        <w:rPr>
          <w:rFonts w:hAnsi="Cambria Math" w:hint="eastAsia"/>
          <w:kern w:val="0"/>
          <w:sz w:val="24"/>
        </w:rPr>
        <w:t>=1,2,.</w:t>
      </w:r>
      <w:proofErr w:type="gramStart"/>
      <w:r>
        <w:rPr>
          <w:rFonts w:hAnsi="Cambria Math" w:hint="eastAsia"/>
          <w:kern w:val="0"/>
          <w:sz w:val="24"/>
        </w:rPr>
        <w:t>..</w:t>
      </w:r>
      <w:proofErr w:type="gramEnd"/>
      <w:r>
        <w:rPr>
          <w:rFonts w:hAnsi="Cambria Math" w:hint="eastAsia"/>
          <w:kern w:val="0"/>
          <w:sz w:val="24"/>
        </w:rPr>
        <w:t>,</w:t>
      </w:r>
      <w:r>
        <w:rPr>
          <w:rFonts w:hAnsi="Cambria Math" w:hint="eastAsia"/>
          <w:i/>
          <w:iCs/>
          <w:kern w:val="0"/>
          <w:sz w:val="24"/>
        </w:rPr>
        <w:t>q</w:t>
      </w:r>
      <w:r>
        <w:rPr>
          <w:rFonts w:hAnsi="Cambria Math" w:hint="eastAsia"/>
          <w:kern w:val="0"/>
          <w:sz w:val="24"/>
        </w:rPr>
        <w:t>。</w:t>
      </w:r>
    </w:p>
    <w:p w14:paraId="77FF55B3"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w:t>
      </w:r>
      <w:r>
        <w:rPr>
          <w:rFonts w:hAnsi="Cambria Math" w:hint="eastAsia"/>
          <w:kern w:val="0"/>
          <w:sz w:val="24"/>
        </w:rPr>
        <w:t>3</w:t>
      </w:r>
      <w:r>
        <w:rPr>
          <w:rFonts w:hAnsi="Cambria Math" w:hint="eastAsia"/>
          <w:kern w:val="0"/>
          <w:sz w:val="24"/>
        </w:rPr>
        <w:t>）</w:t>
      </w:r>
      <w:r>
        <w:rPr>
          <w:rFonts w:hAnsi="Cambria Math" w:hint="eastAsia"/>
          <w:kern w:val="0"/>
          <w:sz w:val="24"/>
        </w:rPr>
        <w:t>C</w:t>
      </w:r>
      <w:r>
        <w:rPr>
          <w:rFonts w:hAnsi="Cambria Math" w:hint="eastAsia"/>
          <w:kern w:val="0"/>
          <w:sz w:val="24"/>
        </w:rPr>
        <w:t>方将计算得到的第</w:t>
      </w:r>
      <w:r>
        <w:rPr>
          <w:rFonts w:hAnsi="Cambria Math" w:hint="eastAsia"/>
          <w:kern w:val="0"/>
          <w:sz w:val="24"/>
        </w:rPr>
        <w:t>m</w:t>
      </w:r>
      <w:r>
        <w:rPr>
          <w:rFonts w:hAnsi="Cambria Math" w:hint="eastAsia"/>
          <w:kern w:val="0"/>
          <w:sz w:val="24"/>
        </w:rPr>
        <w:t>轮的</w:t>
      </w:r>
      <m:oMath>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k,v</m:t>
            </m:r>
          </m:sub>
          <m:sup>
            <m:r>
              <w:rPr>
                <w:rFonts w:ascii="Cambria Math" w:hAnsi="Cambria Math"/>
                <w:kern w:val="0"/>
                <w:sz w:val="24"/>
              </w:rPr>
              <m:t>m</m:t>
            </m:r>
          </m:sup>
        </m:sSubSup>
      </m:oMath>
      <w:r>
        <w:rPr>
          <w:rFonts w:hAnsi="Cambria Math" w:hint="eastAsia"/>
          <w:kern w:val="0"/>
          <w:sz w:val="24"/>
        </w:rPr>
        <w:t>和</w:t>
      </w:r>
      <m:oMath>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k,v</m:t>
            </m:r>
          </m:sub>
          <m:sup>
            <m:r>
              <w:rPr>
                <w:rFonts w:ascii="Cambria Math" w:hAnsi="Cambria Math"/>
                <w:kern w:val="0"/>
                <w:sz w:val="24"/>
              </w:rPr>
              <m:t>m</m:t>
            </m:r>
          </m:sup>
        </m:sSubSup>
      </m:oMath>
      <w:r>
        <w:rPr>
          <w:rFonts w:hAnsi="Cambria Math" w:hint="eastAsia"/>
          <w:kern w:val="0"/>
          <w:sz w:val="24"/>
        </w:rPr>
        <w:t>发送给</w:t>
      </w:r>
      <w:r>
        <w:rPr>
          <w:rFonts w:hAnsi="Cambria Math" w:hint="eastAsia"/>
          <w:kern w:val="0"/>
          <w:sz w:val="24"/>
        </w:rPr>
        <w:t>B</w:t>
      </w:r>
      <w:r>
        <w:rPr>
          <w:rFonts w:hAnsi="Cambria Math" w:hint="eastAsia"/>
          <w:kern w:val="0"/>
          <w:sz w:val="24"/>
        </w:rPr>
        <w:t>方。</w:t>
      </w:r>
    </w:p>
    <w:p w14:paraId="198799EF"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S2-2-3</w:t>
      </w:r>
      <w:r>
        <w:rPr>
          <w:rFonts w:hAnsi="Cambria Math" w:hint="eastAsia"/>
          <w:kern w:val="0"/>
          <w:sz w:val="24"/>
        </w:rPr>
        <w:t>：</w:t>
      </w:r>
      <w:r>
        <w:rPr>
          <w:rFonts w:hAnsi="Cambria Math" w:hint="eastAsia"/>
          <w:kern w:val="0"/>
          <w:sz w:val="24"/>
        </w:rPr>
        <w:t>B</w:t>
      </w:r>
      <w:r>
        <w:rPr>
          <w:rFonts w:hAnsi="Cambria Math" w:hint="eastAsia"/>
          <w:kern w:val="0"/>
          <w:sz w:val="24"/>
        </w:rPr>
        <w:t>方对来自</w:t>
      </w:r>
      <w:r>
        <w:rPr>
          <w:rFonts w:hAnsi="Cambria Math" w:hint="eastAsia"/>
          <w:kern w:val="0"/>
          <w:sz w:val="24"/>
        </w:rPr>
        <w:t>C</w:t>
      </w:r>
      <w:r>
        <w:rPr>
          <w:rFonts w:hAnsi="Cambria Math" w:hint="eastAsia"/>
          <w:kern w:val="0"/>
          <w:sz w:val="24"/>
        </w:rPr>
        <w:t>方的第</w:t>
      </w:r>
      <w:r>
        <w:rPr>
          <w:rFonts w:hAnsi="Cambria Math" w:hint="eastAsia"/>
          <w:kern w:val="0"/>
          <w:sz w:val="24"/>
        </w:rPr>
        <w:t>m</w:t>
      </w:r>
      <w:r>
        <w:rPr>
          <w:rFonts w:hAnsi="Cambria Math" w:hint="eastAsia"/>
          <w:kern w:val="0"/>
          <w:sz w:val="24"/>
        </w:rPr>
        <w:t>轮加密梯度直方图进行解密，根据分裂增益计算公式，枚举每个特征梯度直方图进行最优解计算，找到全局最优分裂点，并将分裂信息返回给</w:t>
      </w:r>
      <w:r>
        <w:rPr>
          <w:rFonts w:hAnsi="Cambria Math" w:hint="eastAsia"/>
          <w:kern w:val="0"/>
          <w:sz w:val="24"/>
        </w:rPr>
        <w:t>C</w:t>
      </w:r>
      <w:r>
        <w:rPr>
          <w:rFonts w:hAnsi="Cambria Math" w:hint="eastAsia"/>
          <w:kern w:val="0"/>
          <w:sz w:val="24"/>
        </w:rPr>
        <w:t>方进行解析。具体流程如下：</w:t>
      </w:r>
    </w:p>
    <w:p w14:paraId="02291A81"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w:t>
      </w:r>
      <w:r>
        <w:rPr>
          <w:rFonts w:hAnsi="Cambria Math" w:hint="eastAsia"/>
          <w:kern w:val="0"/>
          <w:sz w:val="24"/>
        </w:rPr>
        <w:t>1</w:t>
      </w:r>
      <w:r>
        <w:rPr>
          <w:rFonts w:hAnsi="Cambria Math" w:hint="eastAsia"/>
          <w:kern w:val="0"/>
          <w:sz w:val="24"/>
        </w:rPr>
        <w:t>）</w:t>
      </w:r>
      <w:r>
        <w:rPr>
          <w:rFonts w:hAnsi="Cambria Math" w:hint="eastAsia"/>
          <w:kern w:val="0"/>
          <w:sz w:val="24"/>
        </w:rPr>
        <w:t>B</w:t>
      </w:r>
      <w:r>
        <w:rPr>
          <w:rFonts w:hAnsi="Cambria Math" w:hint="eastAsia"/>
          <w:kern w:val="0"/>
          <w:sz w:val="24"/>
        </w:rPr>
        <w:t>方对当前节点空间的所有样本的一阶梯度和二阶梯度进行聚合，执行</w:t>
      </w:r>
      <m:oMath>
        <m:sSup>
          <m:sSupPr>
            <m:ctrlPr>
              <w:rPr>
                <w:rFonts w:ascii="Cambria Math" w:hAnsi="Cambria Math"/>
                <w:i/>
                <w:kern w:val="0"/>
                <w:sz w:val="24"/>
              </w:rPr>
            </m:ctrlPr>
          </m:sSupPr>
          <m:e>
            <m:r>
              <w:rPr>
                <w:rFonts w:ascii="Cambria Math" w:hAnsi="Cambria Math"/>
                <w:kern w:val="0"/>
                <w:sz w:val="24"/>
              </w:rPr>
              <m:t>g</m:t>
            </m:r>
          </m:e>
          <m:sup>
            <m:r>
              <w:rPr>
                <w:rFonts w:ascii="Cambria Math" w:hAnsi="Cambria Math"/>
                <w:kern w:val="0"/>
                <w:sz w:val="24"/>
              </w:rPr>
              <m:t>m</m:t>
            </m:r>
          </m:sup>
        </m:sSup>
        <m:r>
          <m:rPr>
            <m:sty m:val="p"/>
          </m:rPr>
          <w:rPr>
            <w:rFonts w:ascii="Cambria Math" w:hAnsi="Cambria Math"/>
            <w:kern w:val="0"/>
            <w:sz w:val="24"/>
          </w:rPr>
          <m:t>=</m:t>
        </m:r>
        <m:nary>
          <m:naryPr>
            <m:chr m:val="∑"/>
            <m:limLoc m:val="undOvr"/>
            <m:supHide m:val="1"/>
            <m:ctrlPr>
              <w:rPr>
                <w:rFonts w:ascii="Cambria Math" w:hAnsi="Cambria Math"/>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r>
          <m:rPr>
            <m:sty m:val="p"/>
          </m:rPr>
          <w:rPr>
            <w:rFonts w:ascii="Cambria Math" w:hAnsi="Cambria Math" w:hint="eastAsia"/>
            <w:kern w:val="0"/>
            <w:sz w:val="24"/>
          </w:rPr>
          <m:t>，</m:t>
        </m:r>
        <m:sSup>
          <m:sSupPr>
            <m:ctrlPr>
              <w:rPr>
                <w:rFonts w:ascii="Cambria Math" w:hAnsi="Cambria Math"/>
                <w:i/>
                <w:kern w:val="0"/>
                <w:sz w:val="24"/>
              </w:rPr>
            </m:ctrlPr>
          </m:sSupPr>
          <m:e>
            <m:r>
              <w:rPr>
                <w:rFonts w:ascii="Cambria Math" w:hAnsi="Cambria Math"/>
                <w:kern w:val="0"/>
                <w:sz w:val="24"/>
              </w:rPr>
              <m:t>h</m:t>
            </m:r>
          </m:e>
          <m:sup>
            <m:r>
              <w:rPr>
                <w:rFonts w:ascii="Cambria Math" w:hAnsi="Cambria Math"/>
                <w:kern w:val="0"/>
                <w:sz w:val="24"/>
              </w:rPr>
              <m:t>m</m:t>
            </m:r>
          </m:sup>
        </m:sSup>
        <m:r>
          <m:rPr>
            <m:sty m:val="p"/>
          </m:rPr>
          <w:rPr>
            <w:rFonts w:ascii="Cambria Math" w:hAnsi="Cambria Math"/>
            <w:kern w:val="0"/>
            <w:sz w:val="24"/>
          </w:rPr>
          <m:t>=</m:t>
        </m:r>
        <m:nary>
          <m:naryPr>
            <m:chr m:val="∑"/>
            <m:limLoc m:val="undOvr"/>
            <m:supHide m:val="1"/>
            <m:ctrlPr>
              <w:rPr>
                <w:rFonts w:ascii="Cambria Math" w:hAnsi="Cambria Math"/>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oMath>
      <w:r>
        <w:rPr>
          <w:rFonts w:hAnsi="Cambria Math" w:hint="eastAsia"/>
          <w:kern w:val="0"/>
          <w:sz w:val="24"/>
        </w:rPr>
        <w:t>，其中</w:t>
      </w:r>
      <m:oMath>
        <m:r>
          <w:rPr>
            <w:rFonts w:ascii="Cambria Math" w:hAnsi="Cambria Math"/>
            <w:kern w:val="0"/>
            <w:sz w:val="24"/>
          </w:rPr>
          <m:t>I</m:t>
        </m:r>
      </m:oMath>
      <w:r>
        <w:rPr>
          <w:rFonts w:hAnsi="Cambria Math" w:hint="eastAsia"/>
          <w:iCs/>
          <w:kern w:val="0"/>
          <w:sz w:val="24"/>
        </w:rPr>
        <w:t>表示当前节点的所有样本。</w:t>
      </w:r>
    </w:p>
    <w:p w14:paraId="7DEA6E92"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w:t>
      </w:r>
      <w:r>
        <w:rPr>
          <w:rFonts w:hAnsi="Cambria Math" w:hint="eastAsia"/>
          <w:kern w:val="0"/>
          <w:sz w:val="24"/>
        </w:rPr>
        <w:t>2</w:t>
      </w:r>
      <w:r>
        <w:rPr>
          <w:rFonts w:hAnsi="Cambria Math" w:hint="eastAsia"/>
          <w:kern w:val="0"/>
          <w:sz w:val="24"/>
        </w:rPr>
        <w:t>）</w:t>
      </w:r>
      <w:r>
        <w:rPr>
          <w:rFonts w:hAnsi="Cambria Math" w:hint="eastAsia"/>
          <w:kern w:val="0"/>
          <w:sz w:val="24"/>
        </w:rPr>
        <w:t>B</w:t>
      </w:r>
      <w:r>
        <w:rPr>
          <w:rFonts w:hAnsi="Cambria Math" w:hint="eastAsia"/>
          <w:kern w:val="0"/>
          <w:sz w:val="24"/>
        </w:rPr>
        <w:t>方对从</w:t>
      </w:r>
      <w:r>
        <w:rPr>
          <w:rFonts w:hAnsi="Cambria Math" w:hint="eastAsia"/>
          <w:kern w:val="0"/>
          <w:sz w:val="24"/>
        </w:rPr>
        <w:t>C</w:t>
      </w:r>
      <w:r>
        <w:rPr>
          <w:rFonts w:hAnsi="Cambria Math" w:hint="eastAsia"/>
          <w:kern w:val="0"/>
          <w:sz w:val="24"/>
        </w:rPr>
        <w:t>方得到的第</w:t>
      </w:r>
      <w:r>
        <w:rPr>
          <w:rFonts w:hAnsi="Cambria Math" w:hint="eastAsia"/>
          <w:kern w:val="0"/>
          <w:sz w:val="24"/>
        </w:rPr>
        <w:t>m</w:t>
      </w:r>
      <w:r>
        <w:rPr>
          <w:rFonts w:hAnsi="Cambria Math" w:hint="eastAsia"/>
          <w:kern w:val="0"/>
          <w:sz w:val="24"/>
        </w:rPr>
        <w:t>轮</w:t>
      </w:r>
      <m:oMath>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k,v</m:t>
            </m:r>
          </m:sub>
          <m:sup>
            <m:r>
              <w:rPr>
                <w:rFonts w:ascii="Cambria Math" w:hAnsi="Cambria Math"/>
                <w:kern w:val="0"/>
                <w:sz w:val="24"/>
              </w:rPr>
              <m:t>m</m:t>
            </m:r>
          </m:sup>
        </m:sSubSup>
      </m:oMath>
      <w:r>
        <w:rPr>
          <w:rFonts w:hAnsi="Cambria Math" w:hint="eastAsia"/>
          <w:kern w:val="0"/>
          <w:sz w:val="24"/>
        </w:rPr>
        <w:t>和</w:t>
      </w:r>
      <m:oMath>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k,v</m:t>
            </m:r>
          </m:sub>
          <m:sup>
            <m:r>
              <w:rPr>
                <w:rFonts w:ascii="Cambria Math" w:hAnsi="Cambria Math"/>
                <w:kern w:val="0"/>
                <w:sz w:val="24"/>
              </w:rPr>
              <m:t>m</m:t>
            </m:r>
          </m:sup>
        </m:sSubSup>
      </m:oMath>
      <w:r>
        <w:rPr>
          <w:rFonts w:hAnsi="Cambria Math" w:hint="eastAsia"/>
          <w:kern w:val="0"/>
          <w:sz w:val="24"/>
        </w:rPr>
        <w:t>进行解密，</w:t>
      </w:r>
      <w:proofErr w:type="gramStart"/>
      <w:r>
        <w:rPr>
          <w:rFonts w:hAnsi="Cambria Math" w:hint="eastAsia"/>
          <w:kern w:val="0"/>
          <w:sz w:val="24"/>
        </w:rPr>
        <w:t>得到第</w:t>
      </w:r>
      <w:proofErr w:type="gramEnd"/>
      <w:r>
        <w:rPr>
          <w:rFonts w:hAnsi="Cambria Math" w:hint="eastAsia"/>
          <w:kern w:val="0"/>
          <w:sz w:val="24"/>
        </w:rPr>
        <w:t>m</w:t>
      </w:r>
      <w:r>
        <w:rPr>
          <w:rFonts w:hAnsi="Cambria Math" w:hint="eastAsia"/>
          <w:kern w:val="0"/>
          <w:sz w:val="24"/>
        </w:rPr>
        <w:t>轮</w:t>
      </w:r>
      <w:proofErr w:type="gramStart"/>
      <w:r>
        <w:rPr>
          <w:rFonts w:hAnsi="Cambria Math" w:hint="eastAsia"/>
          <w:kern w:val="0"/>
          <w:sz w:val="24"/>
        </w:rPr>
        <w:t>解密值</w:t>
      </w:r>
      <w:proofErr w:type="gramEnd"/>
      <m:oMath>
        <m:r>
          <m:rPr>
            <m:sty m:val="p"/>
          </m:rPr>
          <w:rPr>
            <w:rFonts w:ascii="Cambria Math" w:hAnsi="Cambria Math"/>
            <w:kern w:val="0"/>
            <w:sz w:val="24"/>
          </w:rPr>
          <m:t>D</m:t>
        </m:r>
        <m:d>
          <m:dPr>
            <m:ctrlPr>
              <w:rPr>
                <w:rFonts w:ascii="Cambria Math" w:hAnsi="Cambria Math"/>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k,v</m:t>
                </m:r>
              </m:sub>
              <m:sup>
                <m:r>
                  <w:rPr>
                    <w:rFonts w:ascii="Cambria Math" w:hAnsi="Cambria Math"/>
                    <w:kern w:val="0"/>
                    <w:sz w:val="24"/>
                  </w:rPr>
                  <m:t>m</m:t>
                </m:r>
              </m:sup>
            </m:sSubSup>
          </m:e>
        </m:d>
      </m:oMath>
      <w:r>
        <w:rPr>
          <w:rFonts w:hAnsi="Cambria Math" w:hint="eastAsia"/>
          <w:kern w:val="0"/>
          <w:sz w:val="24"/>
        </w:rPr>
        <w:t>和</w:t>
      </w:r>
      <m:oMath>
        <m:r>
          <m:rPr>
            <m:sty m:val="p"/>
          </m:rPr>
          <w:rPr>
            <w:rFonts w:ascii="Cambria Math" w:hAnsi="Cambria Math"/>
            <w:kern w:val="0"/>
            <w:sz w:val="24"/>
          </w:rPr>
          <m:t>D</m:t>
        </m:r>
        <m:d>
          <m:dPr>
            <m:ctrlPr>
              <w:rPr>
                <w:rFonts w:ascii="Cambria Math" w:hAnsi="Cambria Math"/>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k,v</m:t>
                </m:r>
              </m:sub>
              <m:sup>
                <m:r>
                  <w:rPr>
                    <w:rFonts w:ascii="Cambria Math" w:hAnsi="Cambria Math"/>
                    <w:kern w:val="0"/>
                    <w:sz w:val="24"/>
                  </w:rPr>
                  <m:t>m</m:t>
                </m:r>
              </m:sup>
            </m:sSubSup>
          </m:e>
        </m:d>
      </m:oMath>
      <w:r>
        <w:rPr>
          <w:rFonts w:hAnsi="Cambria Math" w:hint="eastAsia"/>
          <w:kern w:val="0"/>
          <w:sz w:val="24"/>
        </w:rPr>
        <w:t>，依次对</w:t>
      </w:r>
      <w:r>
        <w:rPr>
          <w:rFonts w:hAnsi="Cambria Math" w:hint="eastAsia"/>
          <w:kern w:val="0"/>
          <w:sz w:val="24"/>
        </w:rPr>
        <w:t>C</w:t>
      </w:r>
      <w:r>
        <w:rPr>
          <w:rFonts w:hAnsi="Cambria Math" w:hint="eastAsia"/>
          <w:kern w:val="0"/>
          <w:sz w:val="24"/>
        </w:rPr>
        <w:t>方的所有特征的所有类别进行如下计算得到</w:t>
      </w:r>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oMath>
      <w:r>
        <w:rPr>
          <w:rFonts w:hAnsi="Cambria Math" w:hint="eastAsia"/>
          <w:kern w:val="0"/>
          <w:sz w:val="24"/>
        </w:rPr>
        <w:t>、</w:t>
      </w:r>
      <m:oMath>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oMath>
      <w:r>
        <w:rPr>
          <w:rFonts w:hAnsi="Cambria Math" w:hint="eastAsia"/>
          <w:kern w:val="0"/>
          <w:sz w:val="24"/>
        </w:rPr>
        <w:t>、</w:t>
      </w:r>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r</m:t>
            </m:r>
          </m:sub>
          <m:sup>
            <m:r>
              <w:rPr>
                <w:rFonts w:ascii="Cambria Math" w:hAnsi="Cambria Math"/>
                <w:kern w:val="0"/>
                <w:sz w:val="24"/>
              </w:rPr>
              <m:t>m</m:t>
            </m:r>
          </m:sup>
        </m:sSubSup>
      </m:oMath>
      <w:r>
        <w:rPr>
          <w:rFonts w:hAnsi="Cambria Math" w:hint="eastAsia"/>
          <w:kern w:val="0"/>
          <w:sz w:val="24"/>
        </w:rPr>
        <w:t>和</w:t>
      </w:r>
      <m:oMath>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r</m:t>
            </m:r>
          </m:sub>
          <m:sup>
            <m:r>
              <w:rPr>
                <w:rFonts w:ascii="Cambria Math" w:hAnsi="Cambria Math"/>
                <w:kern w:val="0"/>
                <w:sz w:val="24"/>
              </w:rPr>
              <m:t>m</m:t>
            </m:r>
          </m:sup>
        </m:sSubSup>
      </m:oMath>
      <w:r>
        <w:rPr>
          <w:rFonts w:hAnsi="Cambria Math" w:hint="eastAsia"/>
          <w:kern w:val="0"/>
          <w:sz w:val="24"/>
        </w:rPr>
        <w:t>：</w:t>
      </w:r>
      <w:r>
        <w:rPr>
          <w:rFonts w:hAnsi="Cambria Math" w:hint="eastAsia"/>
          <w:kern w:val="0"/>
          <w:sz w:val="24"/>
        </w:rPr>
        <w:br/>
      </w:r>
      <m:oMathPara>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r>
            <w:rPr>
              <w:rFonts w:ascii="Cambria Math" w:hAnsi="Cambria Math"/>
              <w:kern w:val="0"/>
              <w:sz w:val="24"/>
            </w:rPr>
            <m:t>=</m:t>
          </m:r>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r>
            <w:rPr>
              <w:rFonts w:ascii="Cambria Math" w:hAnsi="Cambria Math"/>
              <w:kern w:val="0"/>
              <w:sz w:val="24"/>
            </w:rPr>
            <m:t>+</m:t>
          </m:r>
          <m:r>
            <m:rPr>
              <m:sty m:val="p"/>
            </m:rPr>
            <w:rPr>
              <w:rFonts w:ascii="Cambria Math" w:hAnsi="Cambria Math"/>
              <w:kern w:val="0"/>
              <w:sz w:val="24"/>
            </w:rPr>
            <m:t>D</m:t>
          </m:r>
          <m:d>
            <m:dPr>
              <m:ctrlPr>
                <w:rPr>
                  <w:rFonts w:ascii="Cambria Math" w:hAnsi="Cambria Math"/>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k,v</m:t>
                  </m:r>
                </m:sub>
                <m:sup>
                  <m:r>
                    <w:rPr>
                      <w:rFonts w:ascii="Cambria Math" w:hAnsi="Cambria Math"/>
                      <w:kern w:val="0"/>
                      <w:sz w:val="24"/>
                    </w:rPr>
                    <m:t>m</m:t>
                  </m:r>
                </m:sup>
              </m:sSubSup>
            </m:e>
          </m:d>
          <m:r>
            <m:rPr>
              <m:sty m:val="p"/>
            </m:rPr>
            <w:rPr>
              <w:rFonts w:ascii="Cambria Math" w:hAnsi="Cambria Math" w:hint="eastAsia"/>
              <w:kern w:val="0"/>
              <w:sz w:val="24"/>
            </w:rPr>
            <m:t>，</m:t>
          </m:r>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r>
            <w:rPr>
              <w:rFonts w:ascii="Cambria Math" w:hAnsi="Cambria Math"/>
              <w:kern w:val="0"/>
              <w:sz w:val="24"/>
            </w:rPr>
            <m:t>=</m:t>
          </m:r>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r>
            <w:rPr>
              <w:rFonts w:ascii="Cambria Math" w:hAnsi="Cambria Math"/>
              <w:kern w:val="0"/>
              <w:sz w:val="24"/>
            </w:rPr>
            <m:t>+</m:t>
          </m:r>
          <m:r>
            <m:rPr>
              <m:sty m:val="p"/>
            </m:rPr>
            <w:rPr>
              <w:rFonts w:ascii="Cambria Math" w:hAnsi="Cambria Math"/>
              <w:kern w:val="0"/>
              <w:sz w:val="24"/>
            </w:rPr>
            <m:t>D</m:t>
          </m:r>
          <m:d>
            <m:dPr>
              <m:ctrlPr>
                <w:rPr>
                  <w:rFonts w:ascii="Cambria Math" w:hAnsi="Cambria Math"/>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k,v</m:t>
                  </m:r>
                </m:sub>
                <m:sup>
                  <m:r>
                    <w:rPr>
                      <w:rFonts w:ascii="Cambria Math" w:hAnsi="Cambria Math"/>
                      <w:kern w:val="0"/>
                      <w:sz w:val="24"/>
                    </w:rPr>
                    <m:t>m</m:t>
                  </m:r>
                </m:sup>
              </m:sSubSup>
            </m:e>
          </m:d>
        </m:oMath>
      </m:oMathPara>
    </w:p>
    <w:p w14:paraId="25A0E196" w14:textId="77777777" w:rsidR="00B13266" w:rsidRDefault="00C02707">
      <w:pPr>
        <w:spacing w:line="360" w:lineRule="auto"/>
        <w:textAlignment w:val="center"/>
        <w:rPr>
          <w:rFonts w:hAnsi="Cambria Math"/>
          <w:kern w:val="0"/>
          <w:sz w:val="24"/>
        </w:rPr>
      </w:pPr>
      <m:oMathPara>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r</m:t>
              </m:r>
            </m:sub>
            <m:sup>
              <m:r>
                <w:rPr>
                  <w:rFonts w:ascii="Cambria Math" w:hAnsi="Cambria Math"/>
                  <w:kern w:val="0"/>
                  <w:sz w:val="24"/>
                </w:rPr>
                <m:t>m</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g</m:t>
              </m:r>
            </m:e>
            <m:sup>
              <m:r>
                <w:rPr>
                  <w:rFonts w:ascii="Cambria Math" w:hAnsi="Cambria Math"/>
                  <w:kern w:val="0"/>
                  <w:sz w:val="24"/>
                </w:rPr>
                <m:t>m</m:t>
              </m:r>
            </m:sup>
          </m:sSup>
          <m:r>
            <w:rPr>
              <w:rFonts w:ascii="Cambria Math" w:hAnsi="Cambria Math"/>
              <w:kern w:val="0"/>
              <w:sz w:val="24"/>
            </w:rPr>
            <m:t>-</m:t>
          </m:r>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r>
            <m:rPr>
              <m:sty m:val="p"/>
            </m:rPr>
            <w:rPr>
              <w:rFonts w:ascii="Cambria Math" w:hAnsi="Cambria Math" w:hint="eastAsia"/>
              <w:kern w:val="0"/>
              <w:sz w:val="24"/>
            </w:rPr>
            <m:t>，</m:t>
          </m:r>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r</m:t>
              </m:r>
            </m:sub>
            <m:sup>
              <m:r>
                <w:rPr>
                  <w:rFonts w:ascii="Cambria Math" w:hAnsi="Cambria Math"/>
                  <w:kern w:val="0"/>
                  <w:sz w:val="24"/>
                </w:rPr>
                <m:t>m</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h</m:t>
              </m:r>
            </m:e>
            <m:sup>
              <m:r>
                <w:rPr>
                  <w:rFonts w:ascii="Cambria Math" w:hAnsi="Cambria Math"/>
                  <w:kern w:val="0"/>
                  <w:sz w:val="24"/>
                </w:rPr>
                <m:t>m</m:t>
              </m:r>
            </m:sup>
          </m:sSup>
          <m:r>
            <w:rPr>
              <w:rFonts w:ascii="Cambria Math" w:hAnsi="Cambria Math"/>
              <w:kern w:val="0"/>
              <w:sz w:val="24"/>
            </w:rPr>
            <m:t>-</m:t>
          </m:r>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oMath>
      </m:oMathPara>
    </w:p>
    <w:p w14:paraId="27FAFC5A" w14:textId="77777777" w:rsidR="00B13266" w:rsidRDefault="00D660F4">
      <w:pPr>
        <w:spacing w:line="360" w:lineRule="auto"/>
        <w:textAlignment w:val="center"/>
        <w:rPr>
          <w:rFonts w:hAnsi="Cambria Math"/>
          <w:iCs/>
          <w:kern w:val="0"/>
          <w:sz w:val="24"/>
        </w:rPr>
      </w:pPr>
      <w:r>
        <w:rPr>
          <w:rFonts w:hAnsi="Cambria Math" w:hint="eastAsia"/>
          <w:kern w:val="0"/>
          <w:sz w:val="24"/>
        </w:rPr>
        <w:t>其中</w:t>
      </w:r>
      <m:oMath>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L</m:t>
            </m:r>
          </m:sub>
        </m:sSub>
      </m:oMath>
      <w:r>
        <w:rPr>
          <w:rFonts w:hAnsi="Cambria Math" w:hint="eastAsia"/>
          <w:iCs/>
          <w:kern w:val="0"/>
          <w:sz w:val="24"/>
        </w:rPr>
        <w:t>表示分割后左子节点的样本空间，</w:t>
      </w:r>
      <m:oMath>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R</m:t>
            </m:r>
          </m:sub>
        </m:sSub>
      </m:oMath>
      <w:r>
        <w:rPr>
          <w:rFonts w:hAnsi="Cambria Math" w:hint="eastAsia"/>
          <w:iCs/>
          <w:kern w:val="0"/>
          <w:sz w:val="24"/>
        </w:rPr>
        <w:t>表示分割</w:t>
      </w:r>
      <w:proofErr w:type="gramStart"/>
      <w:r>
        <w:rPr>
          <w:rFonts w:hAnsi="Cambria Math" w:hint="eastAsia"/>
          <w:iCs/>
          <w:kern w:val="0"/>
          <w:sz w:val="24"/>
        </w:rPr>
        <w:t>后右子节点</w:t>
      </w:r>
      <w:proofErr w:type="gramEnd"/>
      <w:r>
        <w:rPr>
          <w:rFonts w:hAnsi="Cambria Math" w:hint="eastAsia"/>
          <w:iCs/>
          <w:kern w:val="0"/>
          <w:sz w:val="24"/>
        </w:rPr>
        <w:t>的样本空间，</w:t>
      </w:r>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r>
          <m:rPr>
            <m:sty m:val="p"/>
          </m:rPr>
          <w:rPr>
            <w:rFonts w:ascii="Cambria Math" w:hAnsi="Cambria Math"/>
            <w:kern w:val="0"/>
            <w:sz w:val="24"/>
          </w:rPr>
          <m:t>=</m:t>
        </m:r>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L</m:t>
                </m:r>
              </m:sub>
            </m:sSub>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oMath>
      <w:r>
        <w:rPr>
          <w:rFonts w:hAnsi="Cambria Math" w:hint="eastAsia"/>
          <w:kern w:val="0"/>
          <w:sz w:val="24"/>
        </w:rPr>
        <w:t>表示第</w:t>
      </w:r>
      <w:r>
        <w:rPr>
          <w:rFonts w:hAnsi="Cambria Math" w:hint="eastAsia"/>
          <w:kern w:val="0"/>
          <w:sz w:val="24"/>
        </w:rPr>
        <w:t>m</w:t>
      </w:r>
      <w:r>
        <w:rPr>
          <w:rFonts w:hAnsi="Cambria Math" w:hint="eastAsia"/>
          <w:kern w:val="0"/>
          <w:sz w:val="24"/>
        </w:rPr>
        <w:t>轮中</w:t>
      </w:r>
      <w:r>
        <w:rPr>
          <w:rFonts w:hAnsi="Cambria Math" w:hint="eastAsia"/>
          <w:iCs/>
          <w:kern w:val="0"/>
          <w:sz w:val="24"/>
        </w:rPr>
        <w:t>左子节点样本空间的所有样本的损失函数一阶梯度之和，</w:t>
      </w:r>
      <m:oMath>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r>
          <m:rPr>
            <m:sty m:val="p"/>
          </m:rPr>
          <w:rPr>
            <w:rFonts w:ascii="Cambria Math" w:hAnsi="Cambria Math"/>
            <w:kern w:val="0"/>
            <w:sz w:val="24"/>
          </w:rPr>
          <m:t>=</m:t>
        </m:r>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L</m:t>
                </m:r>
              </m:sub>
            </m:sSub>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oMath>
      <w:r>
        <w:rPr>
          <w:rFonts w:hAnsi="Cambria Math" w:hint="eastAsia"/>
          <w:kern w:val="0"/>
          <w:sz w:val="24"/>
        </w:rPr>
        <w:t>表示第</w:t>
      </w:r>
      <w:r>
        <w:rPr>
          <w:rFonts w:hAnsi="Cambria Math" w:hint="eastAsia"/>
          <w:kern w:val="0"/>
          <w:sz w:val="24"/>
        </w:rPr>
        <w:t>m</w:t>
      </w:r>
      <w:r>
        <w:rPr>
          <w:rFonts w:hAnsi="Cambria Math" w:hint="eastAsia"/>
          <w:kern w:val="0"/>
          <w:sz w:val="24"/>
        </w:rPr>
        <w:t>轮中</w:t>
      </w:r>
      <w:r>
        <w:rPr>
          <w:rFonts w:hAnsi="Cambria Math" w:hint="eastAsia"/>
          <w:iCs/>
          <w:kern w:val="0"/>
          <w:sz w:val="24"/>
        </w:rPr>
        <w:t>左子节点样本空间的所有样本的损失函数二阶梯度之和，</w:t>
      </w:r>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r</m:t>
            </m:r>
          </m:sub>
          <m:sup>
            <m:r>
              <w:rPr>
                <w:rFonts w:ascii="Cambria Math" w:hAnsi="Cambria Math"/>
                <w:kern w:val="0"/>
                <w:sz w:val="24"/>
              </w:rPr>
              <m:t>m</m:t>
            </m:r>
          </m:sup>
        </m:sSubSup>
        <m:r>
          <m:rPr>
            <m:sty m:val="p"/>
          </m:rPr>
          <w:rPr>
            <w:rFonts w:ascii="Cambria Math" w:hAnsi="Cambria Math"/>
            <w:kern w:val="0"/>
            <w:sz w:val="24"/>
          </w:rPr>
          <m:t>=</m:t>
        </m:r>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R</m:t>
                </m:r>
              </m:sub>
            </m:sSub>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oMath>
      <w:r>
        <w:rPr>
          <w:rFonts w:hAnsi="Cambria Math" w:hint="eastAsia"/>
          <w:kern w:val="0"/>
          <w:sz w:val="24"/>
        </w:rPr>
        <w:t>表示第</w:t>
      </w:r>
      <w:r>
        <w:rPr>
          <w:rFonts w:hAnsi="Cambria Math" w:hint="eastAsia"/>
          <w:kern w:val="0"/>
          <w:sz w:val="24"/>
        </w:rPr>
        <w:t>m</w:t>
      </w:r>
      <w:r>
        <w:rPr>
          <w:rFonts w:hAnsi="Cambria Math" w:hint="eastAsia"/>
          <w:kern w:val="0"/>
          <w:sz w:val="24"/>
        </w:rPr>
        <w:t>轮中右</w:t>
      </w:r>
      <w:r>
        <w:rPr>
          <w:rFonts w:hAnsi="Cambria Math" w:hint="eastAsia"/>
          <w:iCs/>
          <w:kern w:val="0"/>
          <w:sz w:val="24"/>
        </w:rPr>
        <w:t>子节点样本空间的所有样本的损失函数一阶梯度之和，</w:t>
      </w:r>
      <m:oMath>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r</m:t>
            </m:r>
          </m:sub>
          <m:sup>
            <m:r>
              <w:rPr>
                <w:rFonts w:ascii="Cambria Math" w:hAnsi="Cambria Math"/>
                <w:kern w:val="0"/>
                <w:sz w:val="24"/>
              </w:rPr>
              <m:t>m</m:t>
            </m:r>
          </m:sup>
        </m:sSubSup>
        <m:r>
          <w:rPr>
            <w:rFonts w:ascii="Cambria Math" w:hAnsi="Cambria Math"/>
            <w:kern w:val="0"/>
            <w:sz w:val="24"/>
          </w:rPr>
          <m:t>=</m:t>
        </m:r>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R</m:t>
                </m:r>
              </m:sub>
            </m:sSub>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oMath>
      <w:r>
        <w:rPr>
          <w:rFonts w:hAnsi="Cambria Math" w:hint="eastAsia"/>
          <w:kern w:val="0"/>
          <w:sz w:val="24"/>
        </w:rPr>
        <w:t>表示第</w:t>
      </w:r>
      <w:r>
        <w:rPr>
          <w:rFonts w:hAnsi="Cambria Math" w:hint="eastAsia"/>
          <w:kern w:val="0"/>
          <w:sz w:val="24"/>
        </w:rPr>
        <w:t>m</w:t>
      </w:r>
      <w:r>
        <w:rPr>
          <w:rFonts w:hAnsi="Cambria Math" w:hint="eastAsia"/>
          <w:kern w:val="0"/>
          <w:sz w:val="24"/>
        </w:rPr>
        <w:t>轮中右</w:t>
      </w:r>
      <w:r>
        <w:rPr>
          <w:rFonts w:hAnsi="Cambria Math" w:hint="eastAsia"/>
          <w:iCs/>
          <w:kern w:val="0"/>
          <w:sz w:val="24"/>
        </w:rPr>
        <w:t>子节点样本空间的所有样本的损失函数二阶梯度之</w:t>
      </w:r>
      <w:proofErr w:type="gramStart"/>
      <w:r>
        <w:rPr>
          <w:rFonts w:hAnsi="Cambria Math" w:hint="eastAsia"/>
          <w:iCs/>
          <w:kern w:val="0"/>
          <w:sz w:val="24"/>
        </w:rPr>
        <w:t>和</w:t>
      </w:r>
      <w:proofErr w:type="gramEnd"/>
      <w:r>
        <w:rPr>
          <w:rFonts w:hAnsi="Cambria Math" w:hint="eastAsia"/>
          <w:iCs/>
          <w:kern w:val="0"/>
          <w:sz w:val="24"/>
        </w:rPr>
        <w:t>。</w:t>
      </w:r>
    </w:p>
    <w:p w14:paraId="62AFDFC3" w14:textId="77777777" w:rsidR="00B13266" w:rsidRDefault="00D660F4">
      <w:pPr>
        <w:spacing w:line="360" w:lineRule="auto"/>
        <w:ind w:firstLine="420"/>
        <w:textAlignment w:val="center"/>
        <w:rPr>
          <w:rFonts w:hAnsi="Cambria Math"/>
          <w:iCs/>
          <w:kern w:val="0"/>
          <w:sz w:val="24"/>
        </w:rPr>
      </w:pPr>
      <w:r>
        <w:rPr>
          <w:rFonts w:hAnsi="Cambria Math" w:hint="eastAsia"/>
          <w:iCs/>
          <w:kern w:val="0"/>
          <w:sz w:val="24"/>
        </w:rPr>
        <w:t>（</w:t>
      </w:r>
      <w:r>
        <w:rPr>
          <w:rFonts w:hAnsi="Cambria Math" w:hint="eastAsia"/>
          <w:iCs/>
          <w:kern w:val="0"/>
          <w:sz w:val="24"/>
        </w:rPr>
        <w:t>3</w:t>
      </w:r>
      <w:r>
        <w:rPr>
          <w:rFonts w:hAnsi="Cambria Math" w:hint="eastAsia"/>
          <w:iCs/>
          <w:kern w:val="0"/>
          <w:sz w:val="24"/>
        </w:rPr>
        <w:t>）计算第</w:t>
      </w:r>
      <w:r>
        <w:rPr>
          <w:rFonts w:hAnsi="Cambria Math" w:hint="eastAsia"/>
          <w:iCs/>
          <w:kern w:val="0"/>
          <w:sz w:val="24"/>
        </w:rPr>
        <w:t>m</w:t>
      </w:r>
      <w:proofErr w:type="gramStart"/>
      <w:r>
        <w:rPr>
          <w:rFonts w:hAnsi="Cambria Math" w:hint="eastAsia"/>
          <w:iCs/>
          <w:kern w:val="0"/>
          <w:sz w:val="24"/>
        </w:rPr>
        <w:t>轮当前</w:t>
      </w:r>
      <w:proofErr w:type="gramEnd"/>
      <w:r>
        <w:rPr>
          <w:rFonts w:hAnsi="Cambria Math" w:hint="eastAsia"/>
          <w:iCs/>
          <w:kern w:val="0"/>
          <w:sz w:val="24"/>
        </w:rPr>
        <w:t>节点的最佳分割值</w:t>
      </w:r>
      <m:oMath>
        <m:sSubSup>
          <m:sSubSupPr>
            <m:ctrlPr>
              <w:rPr>
                <w:rFonts w:ascii="Cambria Math" w:hAnsi="Cambria Math"/>
                <w:i/>
                <w:iCs/>
                <w:kern w:val="0"/>
                <w:sz w:val="24"/>
              </w:rPr>
            </m:ctrlPr>
          </m:sSubSupPr>
          <m:e>
            <m:r>
              <m:rPr>
                <m:scr m:val="script"/>
              </m:rPr>
              <w:rPr>
                <w:rFonts w:ascii="Cambria Math" w:hAnsi="Cambria Math"/>
                <w:kern w:val="0"/>
                <w:sz w:val="24"/>
              </w:rPr>
              <m:t>L</m:t>
            </m:r>
          </m:e>
          <m:sub>
            <m:r>
              <w:rPr>
                <w:rFonts w:ascii="Cambria Math" w:hAnsi="Cambria Math"/>
                <w:kern w:val="0"/>
                <w:sz w:val="24"/>
              </w:rPr>
              <m:t>split</m:t>
            </m:r>
          </m:sub>
          <m:sup>
            <m:r>
              <w:rPr>
                <w:rFonts w:ascii="Cambria Math" w:hAnsi="Cambria Math"/>
                <w:kern w:val="0"/>
                <w:sz w:val="24"/>
              </w:rPr>
              <m:t>m</m:t>
            </m:r>
          </m:sup>
        </m:sSubSup>
      </m:oMath>
      <w:r>
        <w:rPr>
          <w:rFonts w:hAnsi="Cambria Math" w:hint="eastAsia"/>
          <w:iCs/>
          <w:kern w:val="0"/>
          <w:sz w:val="24"/>
        </w:rPr>
        <w:t>：</w:t>
      </w:r>
      <w:r>
        <w:rPr>
          <w:rFonts w:hAnsi="Cambria Math" w:hint="eastAsia"/>
          <w:iCs/>
          <w:kern w:val="0"/>
          <w:sz w:val="24"/>
        </w:rPr>
        <w:br/>
      </w:r>
      <m:oMathPara>
        <m:oMath>
          <m:sSubSup>
            <m:sSubSupPr>
              <m:ctrlPr>
                <w:rPr>
                  <w:rFonts w:ascii="Cambria Math" w:hAnsi="Cambria Math"/>
                  <w:i/>
                  <w:iCs/>
                  <w:kern w:val="0"/>
                  <w:sz w:val="24"/>
                </w:rPr>
              </m:ctrlPr>
            </m:sSubSupPr>
            <m:e>
              <m:r>
                <m:rPr>
                  <m:scr m:val="script"/>
                </m:rPr>
                <w:rPr>
                  <w:rFonts w:ascii="Cambria Math" w:hAnsi="Cambria Math"/>
                  <w:kern w:val="0"/>
                  <w:sz w:val="24"/>
                </w:rPr>
                <m:t>L</m:t>
              </m:r>
            </m:e>
            <m:sub>
              <m:r>
                <w:rPr>
                  <w:rFonts w:ascii="Cambria Math" w:hAnsi="Cambria Math"/>
                  <w:kern w:val="0"/>
                  <w:sz w:val="24"/>
                </w:rPr>
                <m:t>split</m:t>
              </m:r>
            </m:sub>
            <m:sup>
              <m:r>
                <w:rPr>
                  <w:rFonts w:ascii="Cambria Math" w:hAnsi="Cambria Math"/>
                  <w:kern w:val="0"/>
                  <w:sz w:val="24"/>
                </w:rPr>
                <m:t>m</m:t>
              </m:r>
            </m:sup>
          </m:sSubSup>
          <m:r>
            <w:rPr>
              <w:rFonts w:ascii="Cambria Math" w:hAnsi="Cambria Math"/>
              <w:kern w:val="0"/>
              <w:sz w:val="24"/>
            </w:rPr>
            <m:t>=</m:t>
          </m:r>
          <m:f>
            <m:fPr>
              <m:ctrlPr>
                <w:rPr>
                  <w:rFonts w:ascii="Cambria Math" w:hAnsi="Cambria Math"/>
                  <w:i/>
                  <w:iCs/>
                  <w:kern w:val="0"/>
                  <w:sz w:val="24"/>
                </w:rPr>
              </m:ctrlPr>
            </m:fPr>
            <m:num>
              <m:r>
                <w:rPr>
                  <w:rFonts w:ascii="Cambria Math" w:hAnsi="Cambria Math"/>
                  <w:kern w:val="0"/>
                  <w:sz w:val="24"/>
                </w:rPr>
                <m:t>1</m:t>
              </m:r>
            </m:num>
            <m:den>
              <m:r>
                <w:rPr>
                  <w:rFonts w:ascii="Cambria Math" w:hAnsi="Cambria Math"/>
                  <w:kern w:val="0"/>
                  <w:sz w:val="24"/>
                </w:rPr>
                <m:t>2</m:t>
              </m:r>
            </m:den>
          </m:f>
          <m:d>
            <m:dPr>
              <m:begChr m:val="["/>
              <m:endChr m:val="]"/>
              <m:ctrlPr>
                <w:rPr>
                  <w:rFonts w:ascii="Cambria Math" w:hAnsi="Cambria Math"/>
                  <w:i/>
                  <w:iCs/>
                  <w:kern w:val="0"/>
                  <w:sz w:val="24"/>
                </w:rPr>
              </m:ctrlPr>
            </m:dPr>
            <m:e>
              <m:f>
                <m:fPr>
                  <m:ctrlPr>
                    <w:rPr>
                      <w:rFonts w:ascii="Cambria Math" w:hAnsi="Cambria Math"/>
                      <w:i/>
                      <w:iCs/>
                      <w:kern w:val="0"/>
                      <w:sz w:val="24"/>
                    </w:rPr>
                  </m:ctrlPr>
                </m:fPr>
                <m:num>
                  <m:sSup>
                    <m:sSupPr>
                      <m:ctrlPr>
                        <w:rPr>
                          <w:rFonts w:ascii="Cambria Math" w:hAnsi="Cambria Math"/>
                          <w:i/>
                          <w:iCs/>
                          <w:kern w:val="0"/>
                          <w:sz w:val="24"/>
                        </w:rPr>
                      </m:ctrlPr>
                    </m:sSupPr>
                    <m:e>
                      <m:d>
                        <m:dPr>
                          <m:ctrlPr>
                            <w:rPr>
                              <w:rFonts w:ascii="Cambria Math" w:hAnsi="Cambria Math"/>
                              <w:i/>
                              <w:iCs/>
                              <w:kern w:val="0"/>
                              <w:sz w:val="24"/>
                            </w:rPr>
                          </m:ctrlPr>
                        </m:dPr>
                        <m:e>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L</m:t>
                                  </m:r>
                                </m:sub>
                              </m:sSub>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e>
                      </m:d>
                    </m:e>
                    <m:sup>
                      <m:r>
                        <w:rPr>
                          <w:rFonts w:ascii="Cambria Math" w:hAnsi="Cambria Math"/>
                          <w:kern w:val="0"/>
                          <w:sz w:val="24"/>
                        </w:rPr>
                        <m:t>2</m:t>
                      </m:r>
                    </m:sup>
                  </m:sSup>
                </m:num>
                <m:den>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L</m:t>
                          </m:r>
                        </m:sub>
                      </m:sSub>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r>
                    <w:rPr>
                      <w:rFonts w:ascii="Cambria Math" w:hAnsi="Cambria Math"/>
                      <w:kern w:val="0"/>
                      <w:sz w:val="24"/>
                    </w:rPr>
                    <m:t>+λ</m:t>
                  </m:r>
                </m:den>
              </m:f>
              <m:r>
                <w:rPr>
                  <w:rFonts w:ascii="Cambria Math" w:hAnsi="Cambria Math"/>
                  <w:kern w:val="0"/>
                  <w:sz w:val="24"/>
                </w:rPr>
                <m:t>+</m:t>
              </m:r>
              <m:f>
                <m:fPr>
                  <m:ctrlPr>
                    <w:rPr>
                      <w:rFonts w:ascii="Cambria Math" w:hAnsi="Cambria Math"/>
                      <w:i/>
                      <w:iCs/>
                      <w:kern w:val="0"/>
                      <w:sz w:val="24"/>
                    </w:rPr>
                  </m:ctrlPr>
                </m:fPr>
                <m:num>
                  <m:sSup>
                    <m:sSupPr>
                      <m:ctrlPr>
                        <w:rPr>
                          <w:rFonts w:ascii="Cambria Math" w:hAnsi="Cambria Math"/>
                          <w:i/>
                          <w:iCs/>
                          <w:kern w:val="0"/>
                          <w:sz w:val="24"/>
                        </w:rPr>
                      </m:ctrlPr>
                    </m:sSupPr>
                    <m:e>
                      <m:d>
                        <m:dPr>
                          <m:ctrlPr>
                            <w:rPr>
                              <w:rFonts w:ascii="Cambria Math" w:hAnsi="Cambria Math"/>
                              <w:i/>
                              <w:iCs/>
                              <w:kern w:val="0"/>
                              <w:sz w:val="24"/>
                            </w:rPr>
                          </m:ctrlPr>
                        </m:dPr>
                        <m:e>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R</m:t>
                                  </m:r>
                                </m:sub>
                              </m:sSub>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e>
                      </m:d>
                    </m:e>
                    <m:sup>
                      <m:r>
                        <w:rPr>
                          <w:rFonts w:ascii="Cambria Math" w:hAnsi="Cambria Math"/>
                          <w:kern w:val="0"/>
                          <w:sz w:val="24"/>
                        </w:rPr>
                        <m:t>2</m:t>
                      </m:r>
                    </m:sup>
                  </m:sSup>
                </m:num>
                <m:den>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R</m:t>
                          </m:r>
                        </m:sub>
                      </m:sSub>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r>
                    <w:rPr>
                      <w:rFonts w:ascii="Cambria Math" w:hAnsi="Cambria Math"/>
                      <w:kern w:val="0"/>
                      <w:sz w:val="24"/>
                    </w:rPr>
                    <m:t>+λ</m:t>
                  </m:r>
                </m:den>
              </m:f>
              <m:r>
                <w:rPr>
                  <w:rFonts w:ascii="Cambria Math" w:hAnsi="Cambria Math"/>
                  <w:kern w:val="0"/>
                  <w:sz w:val="24"/>
                </w:rPr>
                <m:t>+</m:t>
              </m:r>
              <m:f>
                <m:fPr>
                  <m:ctrlPr>
                    <w:rPr>
                      <w:rFonts w:ascii="Cambria Math" w:hAnsi="Cambria Math"/>
                      <w:i/>
                      <w:iCs/>
                      <w:kern w:val="0"/>
                      <w:sz w:val="24"/>
                    </w:rPr>
                  </m:ctrlPr>
                </m:fPr>
                <m:num>
                  <m:sSup>
                    <m:sSupPr>
                      <m:ctrlPr>
                        <w:rPr>
                          <w:rFonts w:ascii="Cambria Math" w:hAnsi="Cambria Math"/>
                          <w:i/>
                          <w:iCs/>
                          <w:kern w:val="0"/>
                          <w:sz w:val="24"/>
                        </w:rPr>
                      </m:ctrlPr>
                    </m:sSupPr>
                    <m:e>
                      <m:d>
                        <m:dPr>
                          <m:ctrlPr>
                            <w:rPr>
                              <w:rFonts w:ascii="Cambria Math" w:hAnsi="Cambria Math"/>
                              <w:i/>
                              <w:iCs/>
                              <w:kern w:val="0"/>
                              <w:sz w:val="24"/>
                            </w:rPr>
                          </m:ctrlPr>
                        </m:dPr>
                        <m:e>
                          <m:nary>
                            <m:naryPr>
                              <m:chr m:val="∑"/>
                              <m:limLoc m:val="undOvr"/>
                              <m:supHide m:val="1"/>
                              <m:ctrlPr>
                                <w:rPr>
                                  <w:rFonts w:ascii="Cambria Math" w:hAnsi="Cambria Math"/>
                                  <w:i/>
                                  <w:iCs/>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e>
                      </m:d>
                    </m:e>
                    <m:sup>
                      <m:r>
                        <w:rPr>
                          <w:rFonts w:ascii="Cambria Math" w:hAnsi="Cambria Math"/>
                          <w:kern w:val="0"/>
                          <w:sz w:val="24"/>
                        </w:rPr>
                        <m:t>2</m:t>
                      </m:r>
                    </m:sup>
                  </m:sSup>
                </m:num>
                <m:den>
                  <m:nary>
                    <m:naryPr>
                      <m:chr m:val="∑"/>
                      <m:limLoc m:val="undOvr"/>
                      <m:supHide m:val="1"/>
                      <m:ctrlPr>
                        <w:rPr>
                          <w:rFonts w:ascii="Cambria Math" w:hAnsi="Cambria Math"/>
                          <w:i/>
                          <w:iCs/>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r>
                    <w:rPr>
                      <w:rFonts w:ascii="Cambria Math" w:hAnsi="Cambria Math"/>
                      <w:kern w:val="0"/>
                      <w:sz w:val="24"/>
                    </w:rPr>
                    <m:t>+λ</m:t>
                  </m:r>
                </m:den>
              </m:f>
            </m:e>
          </m:d>
          <m:r>
            <w:rPr>
              <w:rFonts w:ascii="Cambria Math" w:hAnsi="Cambria Math"/>
              <w:kern w:val="0"/>
              <w:sz w:val="24"/>
            </w:rPr>
            <m:t>=</m:t>
          </m:r>
          <m:f>
            <m:fPr>
              <m:ctrlPr>
                <w:rPr>
                  <w:rFonts w:ascii="Cambria Math" w:hAnsi="Cambria Math"/>
                  <w:i/>
                  <w:iCs/>
                  <w:kern w:val="0"/>
                  <w:sz w:val="24"/>
                </w:rPr>
              </m:ctrlPr>
            </m:fPr>
            <m:num>
              <m:r>
                <w:rPr>
                  <w:rFonts w:ascii="Cambria Math" w:hAnsi="Cambria Math"/>
                  <w:kern w:val="0"/>
                  <w:sz w:val="24"/>
                </w:rPr>
                <m:t>1</m:t>
              </m:r>
            </m:num>
            <m:den>
              <m:r>
                <w:rPr>
                  <w:rFonts w:ascii="Cambria Math" w:hAnsi="Cambria Math"/>
                  <w:kern w:val="0"/>
                  <w:sz w:val="24"/>
                </w:rPr>
                <m:t>2</m:t>
              </m:r>
            </m:den>
          </m:f>
          <m:d>
            <m:dPr>
              <m:begChr m:val="["/>
              <m:endChr m:val="]"/>
              <m:ctrlPr>
                <w:rPr>
                  <w:rFonts w:ascii="Cambria Math" w:hAnsi="Cambria Math"/>
                  <w:i/>
                  <w:iCs/>
                  <w:kern w:val="0"/>
                  <w:sz w:val="24"/>
                </w:rPr>
              </m:ctrlPr>
            </m:dPr>
            <m:e>
              <m:f>
                <m:fPr>
                  <m:ctrlPr>
                    <w:rPr>
                      <w:rFonts w:ascii="Cambria Math" w:hAnsi="Cambria Math"/>
                      <w:i/>
                      <w:iCs/>
                      <w:kern w:val="0"/>
                      <w:sz w:val="24"/>
                    </w:rPr>
                  </m:ctrlPr>
                </m:fPr>
                <m:num>
                  <m:sSup>
                    <m:sSupPr>
                      <m:ctrlPr>
                        <w:rPr>
                          <w:rFonts w:ascii="Cambria Math" w:hAnsi="Cambria Math"/>
                          <w:i/>
                          <w:iCs/>
                          <w:kern w:val="0"/>
                          <w:sz w:val="24"/>
                        </w:rPr>
                      </m:ctrlPr>
                    </m:sSupPr>
                    <m:e>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e>
                    <m:sup>
                      <m:r>
                        <w:rPr>
                          <w:rFonts w:ascii="Cambria Math" w:hAnsi="Cambria Math"/>
                          <w:kern w:val="0"/>
                          <w:sz w:val="24"/>
                        </w:rPr>
                        <m:t>2</m:t>
                      </m:r>
                    </m:sup>
                  </m:sSup>
                </m:num>
                <m:den>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r>
                    <w:rPr>
                      <w:rFonts w:ascii="Cambria Math" w:hAnsi="Cambria Math"/>
                      <w:kern w:val="0"/>
                      <w:sz w:val="24"/>
                    </w:rPr>
                    <m:t>+λ</m:t>
                  </m:r>
                </m:den>
              </m:f>
              <m:r>
                <w:rPr>
                  <w:rFonts w:ascii="Cambria Math" w:hAnsi="Cambria Math"/>
                  <w:kern w:val="0"/>
                  <w:sz w:val="24"/>
                </w:rPr>
                <m:t>+</m:t>
              </m:r>
              <m:f>
                <m:fPr>
                  <m:ctrlPr>
                    <w:rPr>
                      <w:rFonts w:ascii="Cambria Math" w:hAnsi="Cambria Math"/>
                      <w:i/>
                      <w:iCs/>
                      <w:kern w:val="0"/>
                      <w:sz w:val="24"/>
                    </w:rPr>
                  </m:ctrlPr>
                </m:fPr>
                <m:num>
                  <m:sSup>
                    <m:sSupPr>
                      <m:ctrlPr>
                        <w:rPr>
                          <w:rFonts w:ascii="Cambria Math" w:hAnsi="Cambria Math"/>
                          <w:i/>
                          <w:iCs/>
                          <w:kern w:val="0"/>
                          <w:sz w:val="24"/>
                        </w:rPr>
                      </m:ctrlPr>
                    </m:sSupPr>
                    <m:e>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r</m:t>
                          </m:r>
                        </m:sub>
                        <m:sup>
                          <m:r>
                            <w:rPr>
                              <w:rFonts w:ascii="Cambria Math" w:hAnsi="Cambria Math"/>
                              <w:kern w:val="0"/>
                              <w:sz w:val="24"/>
                            </w:rPr>
                            <m:t>m</m:t>
                          </m:r>
                        </m:sup>
                      </m:sSubSup>
                    </m:e>
                    <m:sup>
                      <m:r>
                        <w:rPr>
                          <w:rFonts w:ascii="Cambria Math" w:hAnsi="Cambria Math"/>
                          <w:kern w:val="0"/>
                          <w:sz w:val="24"/>
                        </w:rPr>
                        <m:t>2</m:t>
                      </m:r>
                    </m:sup>
                  </m:sSup>
                </m:num>
                <m:den>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r</m:t>
                      </m:r>
                    </m:sub>
                    <m:sup>
                      <m:r>
                        <w:rPr>
                          <w:rFonts w:ascii="Cambria Math" w:hAnsi="Cambria Math"/>
                          <w:kern w:val="0"/>
                          <w:sz w:val="24"/>
                        </w:rPr>
                        <m:t>m</m:t>
                      </m:r>
                    </m:sup>
                  </m:sSubSup>
                  <m:r>
                    <w:rPr>
                      <w:rFonts w:ascii="Cambria Math" w:hAnsi="Cambria Math"/>
                      <w:kern w:val="0"/>
                      <w:sz w:val="24"/>
                    </w:rPr>
                    <m:t>+λ</m:t>
                  </m:r>
                </m:den>
              </m:f>
              <m:r>
                <w:rPr>
                  <w:rFonts w:ascii="Cambria Math" w:hAnsi="Cambria Math"/>
                  <w:kern w:val="0"/>
                  <w:sz w:val="24"/>
                </w:rPr>
                <m:t>+</m:t>
              </m:r>
              <m:f>
                <m:fPr>
                  <m:ctrlPr>
                    <w:rPr>
                      <w:rFonts w:ascii="Cambria Math" w:hAnsi="Cambria Math"/>
                      <w:i/>
                      <w:iCs/>
                      <w:kern w:val="0"/>
                      <w:sz w:val="24"/>
                    </w:rPr>
                  </m:ctrlPr>
                </m:fPr>
                <m:num>
                  <m:sSup>
                    <m:sSupPr>
                      <m:ctrlPr>
                        <w:rPr>
                          <w:rFonts w:ascii="Cambria Math" w:hAnsi="Cambria Math"/>
                          <w:i/>
                          <w:iCs/>
                          <w:kern w:val="0"/>
                          <w:sz w:val="24"/>
                        </w:rPr>
                      </m:ctrlPr>
                    </m:sSupPr>
                    <m:e>
                      <m:sSup>
                        <m:sSupPr>
                          <m:ctrlPr>
                            <w:rPr>
                              <w:rFonts w:ascii="Cambria Math" w:hAnsi="Cambria Math"/>
                              <w:i/>
                              <w:kern w:val="0"/>
                              <w:sz w:val="24"/>
                            </w:rPr>
                          </m:ctrlPr>
                        </m:sSupPr>
                        <m:e>
                          <m:r>
                            <w:rPr>
                              <w:rFonts w:ascii="Cambria Math" w:hAnsi="Cambria Math"/>
                              <w:kern w:val="0"/>
                              <w:sz w:val="24"/>
                            </w:rPr>
                            <m:t>g</m:t>
                          </m:r>
                        </m:e>
                        <m:sup>
                          <m:r>
                            <w:rPr>
                              <w:rFonts w:ascii="Cambria Math" w:hAnsi="Cambria Math"/>
                              <w:kern w:val="0"/>
                              <w:sz w:val="24"/>
                            </w:rPr>
                            <m:t>m</m:t>
                          </m:r>
                        </m:sup>
                      </m:sSup>
                    </m:e>
                    <m:sup>
                      <m:r>
                        <w:rPr>
                          <w:rFonts w:ascii="Cambria Math" w:hAnsi="Cambria Math"/>
                          <w:kern w:val="0"/>
                          <w:sz w:val="24"/>
                        </w:rPr>
                        <m:t>2</m:t>
                      </m:r>
                    </m:sup>
                  </m:sSup>
                </m:num>
                <m:den>
                  <m:sSup>
                    <m:sSupPr>
                      <m:ctrlPr>
                        <w:rPr>
                          <w:rFonts w:ascii="Cambria Math" w:hAnsi="Cambria Math"/>
                          <w:i/>
                          <w:kern w:val="0"/>
                          <w:sz w:val="24"/>
                        </w:rPr>
                      </m:ctrlPr>
                    </m:sSupPr>
                    <m:e>
                      <m:r>
                        <w:rPr>
                          <w:rFonts w:ascii="Cambria Math" w:hAnsi="Cambria Math"/>
                          <w:kern w:val="0"/>
                          <w:sz w:val="24"/>
                        </w:rPr>
                        <m:t>h</m:t>
                      </m:r>
                    </m:e>
                    <m:sup>
                      <m:r>
                        <w:rPr>
                          <w:rFonts w:ascii="Cambria Math" w:hAnsi="Cambria Math"/>
                          <w:kern w:val="0"/>
                          <w:sz w:val="24"/>
                        </w:rPr>
                        <m:t>m</m:t>
                      </m:r>
                    </m:sup>
                  </m:sSup>
                  <m:r>
                    <w:rPr>
                      <w:rFonts w:ascii="Cambria Math" w:hAnsi="Cambria Math"/>
                      <w:kern w:val="0"/>
                      <w:sz w:val="24"/>
                    </w:rPr>
                    <m:t>+λ</m:t>
                  </m:r>
                </m:den>
              </m:f>
            </m:e>
          </m:d>
        </m:oMath>
      </m:oMathPara>
    </w:p>
    <w:p w14:paraId="1028183B" w14:textId="77777777" w:rsidR="00B13266" w:rsidRDefault="00D660F4">
      <w:pPr>
        <w:spacing w:line="360" w:lineRule="auto"/>
        <w:textAlignment w:val="center"/>
        <w:rPr>
          <w:rFonts w:hAnsi="Cambria Math"/>
          <w:iCs/>
          <w:kern w:val="0"/>
          <w:sz w:val="24"/>
        </w:rPr>
      </w:pPr>
      <w:r>
        <w:rPr>
          <w:rFonts w:hAnsi="Cambria Math" w:hint="eastAsia"/>
          <w:iCs/>
          <w:kern w:val="0"/>
          <w:sz w:val="24"/>
        </w:rPr>
        <w:t>其中</w:t>
      </w:r>
      <m:oMath>
        <m:r>
          <w:rPr>
            <w:rFonts w:ascii="Cambria Math" w:hAnsi="Cambria Math"/>
            <w:kern w:val="0"/>
            <w:sz w:val="24"/>
          </w:rPr>
          <m:t>λ</m:t>
        </m:r>
      </m:oMath>
      <w:r>
        <w:rPr>
          <w:rFonts w:hAnsi="Cambria Math" w:hint="eastAsia"/>
          <w:iCs/>
          <w:kern w:val="0"/>
          <w:sz w:val="24"/>
        </w:rPr>
        <w:t>是超参数。可选的，超参数</w:t>
      </w:r>
      <m:oMath>
        <m:r>
          <w:rPr>
            <w:rFonts w:ascii="Cambria Math" w:hAnsi="Cambria Math"/>
            <w:kern w:val="0"/>
            <w:sz w:val="24"/>
          </w:rPr>
          <m:t>λ</m:t>
        </m:r>
      </m:oMath>
      <w:r>
        <w:rPr>
          <w:rFonts w:hAnsi="Cambria Math" w:hint="eastAsia"/>
          <w:kern w:val="0"/>
          <w:sz w:val="24"/>
        </w:rPr>
        <w:t>设为</w:t>
      </w:r>
      <w:r>
        <w:rPr>
          <w:rFonts w:hAnsi="Cambria Math" w:hint="eastAsia"/>
          <w:kern w:val="0"/>
          <w:sz w:val="24"/>
        </w:rPr>
        <w:t>0.5</w:t>
      </w:r>
      <w:r>
        <w:rPr>
          <w:rFonts w:hAnsi="Cambria Math" w:hint="eastAsia"/>
          <w:kern w:val="0"/>
          <w:sz w:val="24"/>
        </w:rPr>
        <w:t>。</w:t>
      </w:r>
    </w:p>
    <w:p w14:paraId="6D36417C" w14:textId="77777777" w:rsidR="00B13266" w:rsidRDefault="00D660F4">
      <w:pPr>
        <w:spacing w:line="360" w:lineRule="auto"/>
        <w:ind w:firstLineChars="200" w:firstLine="480"/>
        <w:textAlignment w:val="center"/>
        <w:rPr>
          <w:rFonts w:hAnsi="Cambria Math"/>
          <w:kern w:val="0"/>
          <w:sz w:val="24"/>
        </w:rPr>
      </w:pPr>
      <w:r>
        <w:rPr>
          <w:rFonts w:hAnsi="Cambria Math" w:hint="eastAsia"/>
          <w:iCs/>
          <w:kern w:val="0"/>
          <w:sz w:val="24"/>
        </w:rPr>
        <w:t>（</w:t>
      </w:r>
      <w:r>
        <w:rPr>
          <w:rFonts w:hAnsi="Cambria Math" w:hint="eastAsia"/>
          <w:iCs/>
          <w:kern w:val="0"/>
          <w:sz w:val="24"/>
        </w:rPr>
        <w:t>4</w:t>
      </w:r>
      <w:r>
        <w:rPr>
          <w:rFonts w:hAnsi="Cambria Math" w:hint="eastAsia"/>
          <w:iCs/>
          <w:kern w:val="0"/>
          <w:sz w:val="24"/>
        </w:rPr>
        <w:t>）对于样本的每个特征</w:t>
      </w:r>
      <w:r>
        <w:rPr>
          <w:rFonts w:hAnsi="Cambria Math" w:hint="eastAsia"/>
          <w:kern w:val="0"/>
          <w:sz w:val="24"/>
        </w:rPr>
        <w:t>的所有阈值</w:t>
      </w:r>
      <m:oMath>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m:t>
            </m:r>
          </m:sub>
          <m:sup>
            <m:r>
              <w:rPr>
                <w:rFonts w:ascii="Cambria Math" w:hAnsi="Cambria Math"/>
                <w:kern w:val="0"/>
                <w:sz w:val="24"/>
              </w:rPr>
              <m:t>m</m:t>
            </m:r>
          </m:sup>
        </m:sSubSup>
      </m:oMath>
      <w:r>
        <w:rPr>
          <w:rFonts w:hAnsi="Cambria Math" w:hint="eastAsia"/>
          <w:kern w:val="0"/>
          <w:sz w:val="24"/>
        </w:rPr>
        <w:t>均可以得到一个</w:t>
      </w:r>
      <m:oMath>
        <m:sSubSup>
          <m:sSubSupPr>
            <m:ctrlPr>
              <w:rPr>
                <w:rFonts w:ascii="Cambria Math" w:hAnsi="Cambria Math"/>
                <w:i/>
                <w:iCs/>
                <w:kern w:val="0"/>
                <w:sz w:val="24"/>
              </w:rPr>
            </m:ctrlPr>
          </m:sSubSupPr>
          <m:e>
            <m:r>
              <m:rPr>
                <m:scr m:val="script"/>
              </m:rPr>
              <w:rPr>
                <w:rFonts w:ascii="Cambria Math" w:hAnsi="Cambria Math"/>
                <w:kern w:val="0"/>
                <w:sz w:val="24"/>
              </w:rPr>
              <m:t>L</m:t>
            </m:r>
          </m:e>
          <m:sub>
            <m:r>
              <w:rPr>
                <w:rFonts w:ascii="Cambria Math" w:hAnsi="Cambria Math"/>
                <w:kern w:val="0"/>
                <w:sz w:val="24"/>
              </w:rPr>
              <m:t>split</m:t>
            </m:r>
          </m:sub>
          <m:sup>
            <m:r>
              <w:rPr>
                <w:rFonts w:ascii="Cambria Math" w:hAnsi="Cambria Math"/>
                <w:kern w:val="0"/>
                <w:sz w:val="24"/>
              </w:rPr>
              <m:t>m</m:t>
            </m:r>
          </m:sup>
        </m:sSubSup>
      </m:oMath>
      <w:r>
        <w:rPr>
          <w:rFonts w:hAnsi="Cambria Math" w:hint="eastAsia"/>
          <w:iCs/>
          <w:kern w:val="0"/>
          <w:sz w:val="24"/>
        </w:rPr>
        <w:t>值，选出其中最大的</w:t>
      </w:r>
      <m:oMath>
        <m:sSubSup>
          <m:sSubSupPr>
            <m:ctrlPr>
              <w:rPr>
                <w:rFonts w:ascii="Cambria Math" w:hAnsi="Cambria Math"/>
                <w:i/>
                <w:iCs/>
                <w:kern w:val="0"/>
                <w:sz w:val="24"/>
              </w:rPr>
            </m:ctrlPr>
          </m:sSubSupPr>
          <m:e>
            <m:r>
              <m:rPr>
                <m:scr m:val="script"/>
              </m:rPr>
              <w:rPr>
                <w:rFonts w:ascii="Cambria Math" w:hAnsi="Cambria Math"/>
                <w:kern w:val="0"/>
                <w:sz w:val="24"/>
              </w:rPr>
              <m:t>L</m:t>
            </m:r>
          </m:e>
          <m:sub>
            <m:r>
              <w:rPr>
                <w:rFonts w:ascii="Cambria Math" w:hAnsi="Cambria Math"/>
                <w:kern w:val="0"/>
                <w:sz w:val="24"/>
              </w:rPr>
              <m:t>split</m:t>
            </m:r>
          </m:sub>
          <m:sup>
            <m:r>
              <w:rPr>
                <w:rFonts w:ascii="Cambria Math" w:hAnsi="Cambria Math"/>
                <w:kern w:val="0"/>
                <w:sz w:val="24"/>
              </w:rPr>
              <m:t>m</m:t>
            </m:r>
          </m:sup>
        </m:sSubSup>
      </m:oMath>
      <w:r>
        <w:rPr>
          <w:rFonts w:hAnsi="Cambria Math" w:hint="eastAsia"/>
          <w:iCs/>
          <w:kern w:val="0"/>
          <w:sz w:val="24"/>
        </w:rPr>
        <w:t>值，确定该特征阈值为第</w:t>
      </w:r>
      <w:r>
        <w:rPr>
          <w:rFonts w:hAnsi="Cambria Math" w:hint="eastAsia"/>
          <w:iCs/>
          <w:kern w:val="0"/>
          <w:sz w:val="24"/>
        </w:rPr>
        <w:t>m</w:t>
      </w:r>
      <w:r>
        <w:rPr>
          <w:rFonts w:hAnsi="Cambria Math" w:hint="eastAsia"/>
          <w:iCs/>
          <w:kern w:val="0"/>
          <w:sz w:val="24"/>
        </w:rPr>
        <w:t>轮的全局最佳分割，全局最佳分割可以用</w:t>
      </w:r>
      <w:r>
        <w:rPr>
          <w:rFonts w:hAnsi="Cambria Math" w:hint="eastAsia"/>
          <w:kern w:val="0"/>
          <w:sz w:val="24"/>
        </w:rPr>
        <w:t>[</w:t>
      </w:r>
      <w:r>
        <w:rPr>
          <w:rFonts w:hAnsi="Cambria Math" w:hint="eastAsia"/>
          <w:kern w:val="0"/>
          <w:sz w:val="24"/>
        </w:rPr>
        <w:t>参与方，特征编号</w:t>
      </w:r>
      <w:r>
        <w:rPr>
          <w:rFonts w:hAnsi="Cambria Math" w:hint="eastAsia"/>
          <w:kern w:val="0"/>
          <w:sz w:val="24"/>
        </w:rPr>
        <w:t>(</w:t>
      </w:r>
      <m:oMath>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opt</m:t>
            </m:r>
          </m:sub>
        </m:sSub>
      </m:oMath>
      <w:r>
        <w:rPr>
          <w:rFonts w:hAnsi="Cambria Math" w:hint="eastAsia"/>
          <w:kern w:val="0"/>
          <w:sz w:val="24"/>
        </w:rPr>
        <w:t>)</w:t>
      </w:r>
      <w:r>
        <w:rPr>
          <w:rFonts w:hAnsi="Cambria Math" w:hint="eastAsia"/>
          <w:kern w:val="0"/>
          <w:sz w:val="24"/>
        </w:rPr>
        <w:t>，阈值编号</w:t>
      </w:r>
      <w:r>
        <w:rPr>
          <w:rFonts w:hAnsi="Cambria Math" w:hint="eastAsia"/>
          <w:kern w:val="0"/>
          <w:sz w:val="24"/>
        </w:rPr>
        <w:t>(</w:t>
      </w:r>
      <m:oMath>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opt</m:t>
            </m:r>
          </m:sub>
        </m:sSub>
      </m:oMath>
      <w:r>
        <w:rPr>
          <w:rFonts w:hAnsi="Cambria Math" w:hint="eastAsia"/>
          <w:kern w:val="0"/>
          <w:sz w:val="24"/>
        </w:rPr>
        <w:t>)]</w:t>
      </w:r>
      <w:r>
        <w:rPr>
          <w:rFonts w:hAnsi="Cambria Math" w:hint="eastAsia"/>
          <w:kern w:val="0"/>
          <w:sz w:val="24"/>
        </w:rPr>
        <w:t>来表示，并将特征编号</w:t>
      </w:r>
      <w:r>
        <w:rPr>
          <w:rFonts w:hAnsi="Cambria Math" w:hint="eastAsia"/>
          <w:kern w:val="0"/>
          <w:sz w:val="24"/>
        </w:rPr>
        <w:t>(</w:t>
      </w:r>
      <m:oMath>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opt</m:t>
            </m:r>
          </m:sub>
        </m:sSub>
      </m:oMath>
      <w:r>
        <w:rPr>
          <w:rFonts w:hAnsi="Cambria Math" w:hint="eastAsia"/>
          <w:kern w:val="0"/>
          <w:sz w:val="24"/>
        </w:rPr>
        <w:t>)</w:t>
      </w:r>
      <w:r>
        <w:rPr>
          <w:rFonts w:hAnsi="Cambria Math" w:hint="eastAsia"/>
          <w:kern w:val="0"/>
          <w:sz w:val="24"/>
        </w:rPr>
        <w:t>和阈值编号</w:t>
      </w:r>
      <w:r>
        <w:rPr>
          <w:rFonts w:hAnsi="Cambria Math" w:hint="eastAsia"/>
          <w:kern w:val="0"/>
          <w:sz w:val="24"/>
        </w:rPr>
        <w:t>(</w:t>
      </w:r>
      <m:oMath>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opt</m:t>
            </m:r>
          </m:sub>
        </m:sSub>
      </m:oMath>
      <w:r>
        <w:rPr>
          <w:rFonts w:hAnsi="Cambria Math" w:hint="eastAsia"/>
          <w:kern w:val="0"/>
          <w:sz w:val="24"/>
        </w:rPr>
        <w:t>)</w:t>
      </w:r>
      <w:r>
        <w:rPr>
          <w:rFonts w:hAnsi="Cambria Math" w:hint="eastAsia"/>
          <w:kern w:val="0"/>
          <w:sz w:val="24"/>
        </w:rPr>
        <w:t>返回给</w:t>
      </w:r>
      <w:r>
        <w:rPr>
          <w:rFonts w:hAnsi="Cambria Math" w:hint="eastAsia"/>
          <w:kern w:val="0"/>
          <w:sz w:val="24"/>
        </w:rPr>
        <w:t>C</w:t>
      </w:r>
      <w:r>
        <w:rPr>
          <w:rFonts w:hAnsi="Cambria Math" w:hint="eastAsia"/>
          <w:kern w:val="0"/>
          <w:sz w:val="24"/>
        </w:rPr>
        <w:t>方。</w:t>
      </w:r>
    </w:p>
    <w:p w14:paraId="557B18C6"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S2-2-4</w:t>
      </w:r>
      <w:r>
        <w:rPr>
          <w:rFonts w:hAnsi="Cambria Math" w:hint="eastAsia"/>
          <w:kern w:val="0"/>
          <w:sz w:val="24"/>
        </w:rPr>
        <w:t>：</w:t>
      </w:r>
      <w:r>
        <w:rPr>
          <w:rFonts w:hAnsi="Cambria Math" w:hint="eastAsia"/>
          <w:kern w:val="0"/>
          <w:sz w:val="24"/>
        </w:rPr>
        <w:t>C</w:t>
      </w:r>
      <w:r>
        <w:rPr>
          <w:rFonts w:hAnsi="Cambria Math" w:hint="eastAsia"/>
          <w:kern w:val="0"/>
          <w:sz w:val="24"/>
        </w:rPr>
        <w:t>方根据从</w:t>
      </w:r>
      <w:r>
        <w:rPr>
          <w:rFonts w:hAnsi="Cambria Math" w:hint="eastAsia"/>
          <w:kern w:val="0"/>
          <w:sz w:val="24"/>
        </w:rPr>
        <w:t>B</w:t>
      </w:r>
      <w:r>
        <w:rPr>
          <w:rFonts w:hAnsi="Cambria Math" w:hint="eastAsia"/>
          <w:kern w:val="0"/>
          <w:sz w:val="24"/>
        </w:rPr>
        <w:t>方发送的</w:t>
      </w:r>
      <m:oMath>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opt</m:t>
            </m:r>
          </m:sub>
        </m:sSub>
      </m:oMath>
      <w:r>
        <w:rPr>
          <w:rFonts w:hAnsi="Cambria Math" w:hint="eastAsia"/>
          <w:kern w:val="0"/>
          <w:sz w:val="24"/>
        </w:rPr>
        <w:t>和</w:t>
      </w:r>
      <m:oMath>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opt</m:t>
            </m:r>
          </m:sub>
        </m:sSub>
      </m:oMath>
      <w:r>
        <w:rPr>
          <w:rFonts w:hAnsi="Cambria Math" w:hint="eastAsia"/>
          <w:kern w:val="0"/>
          <w:sz w:val="24"/>
        </w:rPr>
        <w:t>确定特征的阈值，并对当前的样本空间进行划分。然后，</w:t>
      </w:r>
      <w:r>
        <w:rPr>
          <w:rFonts w:hAnsi="Cambria Math" w:hint="eastAsia"/>
          <w:kern w:val="0"/>
          <w:sz w:val="24"/>
        </w:rPr>
        <w:t>C</w:t>
      </w:r>
      <w:r>
        <w:rPr>
          <w:rFonts w:hAnsi="Cambria Math" w:hint="eastAsia"/>
          <w:kern w:val="0"/>
          <w:sz w:val="24"/>
        </w:rPr>
        <w:t>方在本地建立一个查找表，记录选中特征的阈值，形成记录</w:t>
      </w:r>
      <w:r>
        <w:rPr>
          <w:rFonts w:hAnsi="Cambria Math" w:hint="eastAsia"/>
          <w:kern w:val="0"/>
          <w:sz w:val="24"/>
        </w:rPr>
        <w:t>[</w:t>
      </w:r>
      <w:r>
        <w:rPr>
          <w:rFonts w:hAnsi="Cambria Math" w:hint="eastAsia"/>
          <w:kern w:val="0"/>
          <w:sz w:val="24"/>
        </w:rPr>
        <w:t>记录编号，特征，阈值</w:t>
      </w:r>
      <w:r>
        <w:rPr>
          <w:rFonts w:hAnsi="Cambria Math" w:hint="eastAsia"/>
          <w:kern w:val="0"/>
          <w:sz w:val="24"/>
        </w:rPr>
        <w:t>]</w:t>
      </w:r>
      <w:r>
        <w:rPr>
          <w:rFonts w:hAnsi="Cambria Math" w:hint="eastAsia"/>
          <w:kern w:val="0"/>
          <w:sz w:val="24"/>
        </w:rPr>
        <w:t>，并将记录编号和划分后左侧的样本空间（</w:t>
      </w:r>
      <m:oMath>
        <m:sSub>
          <m:sSubPr>
            <m:ctrlPr>
              <w:rPr>
                <w:rFonts w:ascii="Cambria Math" w:hAnsi="Cambria Math"/>
                <w:i/>
                <w:kern w:val="0"/>
                <w:sz w:val="24"/>
              </w:rPr>
            </m:ctrlPr>
          </m:sSubPr>
          <m:e>
            <m:r>
              <w:rPr>
                <w:rFonts w:ascii="Cambria Math" w:hAnsi="Cambria Math"/>
                <w:kern w:val="0"/>
                <w:sz w:val="24"/>
              </w:rPr>
              <m:t>I</m:t>
            </m:r>
          </m:e>
          <m:sub>
            <m:r>
              <w:rPr>
                <w:rFonts w:ascii="Cambria Math" w:hAnsi="Cambria Math"/>
                <w:kern w:val="0"/>
                <w:sz w:val="24"/>
              </w:rPr>
              <m:t>L</m:t>
            </m:r>
          </m:sub>
        </m:sSub>
      </m:oMath>
      <w:r>
        <w:rPr>
          <w:rFonts w:hAnsi="Cambria Math" w:hint="eastAsia"/>
          <w:kern w:val="0"/>
          <w:sz w:val="24"/>
        </w:rPr>
        <w:t>）返回给</w:t>
      </w:r>
      <w:r>
        <w:rPr>
          <w:rFonts w:hAnsi="Cambria Math" w:hint="eastAsia"/>
          <w:kern w:val="0"/>
          <w:sz w:val="24"/>
        </w:rPr>
        <w:t>B</w:t>
      </w:r>
      <w:r>
        <w:rPr>
          <w:rFonts w:hAnsi="Cambria Math" w:hint="eastAsia"/>
          <w:kern w:val="0"/>
          <w:sz w:val="24"/>
        </w:rPr>
        <w:t>方。</w:t>
      </w:r>
    </w:p>
    <w:p w14:paraId="6E723EF7"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S2-2-5</w:t>
      </w:r>
      <w:r>
        <w:rPr>
          <w:rFonts w:hAnsi="Cambria Math" w:hint="eastAsia"/>
          <w:kern w:val="0"/>
          <w:sz w:val="24"/>
        </w:rPr>
        <w:t>：</w:t>
      </w:r>
      <w:r>
        <w:rPr>
          <w:rFonts w:hAnsi="Cambria Math" w:hint="eastAsia"/>
          <w:kern w:val="0"/>
          <w:sz w:val="24"/>
        </w:rPr>
        <w:t>B</w:t>
      </w:r>
      <w:r>
        <w:rPr>
          <w:rFonts w:hAnsi="Cambria Math" w:hint="eastAsia"/>
          <w:kern w:val="0"/>
          <w:sz w:val="24"/>
        </w:rPr>
        <w:t>方将会根据收到的</w:t>
      </w:r>
      <w:r>
        <w:rPr>
          <w:rFonts w:hAnsi="Cambria Math" w:hint="eastAsia"/>
          <w:kern w:val="0"/>
          <w:sz w:val="24"/>
        </w:rPr>
        <w:t>[</w:t>
      </w:r>
      <w:r>
        <w:rPr>
          <w:rFonts w:hAnsi="Cambria Math" w:hint="eastAsia"/>
          <w:kern w:val="0"/>
          <w:sz w:val="24"/>
        </w:rPr>
        <w:t>记录编号，</w:t>
      </w:r>
      <m:oMath>
        <m:sSub>
          <m:sSubPr>
            <m:ctrlPr>
              <w:rPr>
                <w:rFonts w:ascii="Cambria Math" w:hAnsi="Cambria Math"/>
                <w:i/>
                <w:kern w:val="0"/>
                <w:sz w:val="24"/>
              </w:rPr>
            </m:ctrlPr>
          </m:sSubPr>
          <m:e>
            <m:r>
              <w:rPr>
                <w:rFonts w:ascii="Cambria Math" w:hAnsi="Cambria Math"/>
                <w:kern w:val="0"/>
                <w:sz w:val="24"/>
              </w:rPr>
              <m:t>I</m:t>
            </m:r>
          </m:e>
          <m:sub>
            <m:r>
              <w:rPr>
                <w:rFonts w:ascii="Cambria Math" w:hAnsi="Cambria Math"/>
                <w:kern w:val="0"/>
                <w:sz w:val="24"/>
              </w:rPr>
              <m:t>L</m:t>
            </m:r>
          </m:sub>
        </m:sSub>
      </m:oMath>
      <w:r>
        <w:rPr>
          <w:rFonts w:hAnsi="Cambria Math" w:hint="eastAsia"/>
          <w:kern w:val="0"/>
          <w:sz w:val="24"/>
        </w:rPr>
        <w:t>]</w:t>
      </w:r>
      <w:r>
        <w:rPr>
          <w:rFonts w:hAnsi="Cambria Math" w:hint="eastAsia"/>
          <w:kern w:val="0"/>
          <w:sz w:val="24"/>
        </w:rPr>
        <w:t>对当前节点进行划分，并将当前节点与</w:t>
      </w:r>
      <w:r>
        <w:rPr>
          <w:rFonts w:hAnsi="Cambria Math" w:hint="eastAsia"/>
          <w:kern w:val="0"/>
          <w:sz w:val="24"/>
        </w:rPr>
        <w:t>[</w:t>
      </w:r>
      <w:r>
        <w:rPr>
          <w:rFonts w:hAnsi="Cambria Math" w:hint="eastAsia"/>
          <w:kern w:val="0"/>
          <w:sz w:val="24"/>
        </w:rPr>
        <w:t>参与方，记录编号</w:t>
      </w:r>
      <w:r>
        <w:rPr>
          <w:rFonts w:hAnsi="Cambria Math" w:hint="eastAsia"/>
          <w:kern w:val="0"/>
          <w:sz w:val="24"/>
        </w:rPr>
        <w:t>]</w:t>
      </w:r>
      <w:r>
        <w:rPr>
          <w:rFonts w:hAnsi="Cambria Math" w:hint="eastAsia"/>
          <w:kern w:val="0"/>
          <w:sz w:val="24"/>
        </w:rPr>
        <w:t>关联。</w:t>
      </w:r>
      <w:r>
        <w:rPr>
          <w:rFonts w:hAnsi="Cambria Math" w:hint="eastAsia"/>
          <w:kern w:val="0"/>
          <w:sz w:val="24"/>
        </w:rPr>
        <w:t>B</w:t>
      </w:r>
      <w:r>
        <w:rPr>
          <w:rFonts w:hAnsi="Cambria Math" w:hint="eastAsia"/>
          <w:kern w:val="0"/>
          <w:sz w:val="24"/>
        </w:rPr>
        <w:t>方将当前节点的划分信息与</w:t>
      </w:r>
      <w:r>
        <w:rPr>
          <w:rFonts w:hAnsi="Cambria Math" w:hint="eastAsia"/>
          <w:kern w:val="0"/>
          <w:sz w:val="24"/>
        </w:rPr>
        <w:t>C</w:t>
      </w:r>
      <w:r>
        <w:rPr>
          <w:rFonts w:hAnsi="Cambria Math" w:hint="eastAsia"/>
          <w:kern w:val="0"/>
          <w:sz w:val="24"/>
        </w:rPr>
        <w:t>方同步，并进入对下一节点的分割。</w:t>
      </w:r>
    </w:p>
    <w:p w14:paraId="2FE67E2C" w14:textId="77777777" w:rsidR="00B13266" w:rsidRDefault="00D660F4">
      <w:pPr>
        <w:spacing w:line="360" w:lineRule="auto"/>
        <w:ind w:firstLineChars="200" w:firstLine="480"/>
        <w:textAlignment w:val="center"/>
        <w:rPr>
          <w:rFonts w:hAnsi="宋体"/>
          <w:kern w:val="0"/>
          <w:sz w:val="24"/>
        </w:rPr>
      </w:pPr>
      <w:r>
        <w:rPr>
          <w:rFonts w:hAnsi="Cambria Math" w:hint="eastAsia"/>
          <w:kern w:val="0"/>
          <w:sz w:val="24"/>
        </w:rPr>
        <w:lastRenderedPageBreak/>
        <w:t>S2-2-6</w:t>
      </w:r>
      <w:r>
        <w:rPr>
          <w:rFonts w:hAnsi="Cambria Math" w:hint="eastAsia"/>
          <w:kern w:val="0"/>
          <w:sz w:val="24"/>
        </w:rPr>
        <w:t>：迭代步骤</w:t>
      </w:r>
      <w:r>
        <w:rPr>
          <w:rFonts w:hAnsi="Cambria Math" w:hint="eastAsia"/>
          <w:kern w:val="0"/>
          <w:sz w:val="24"/>
        </w:rPr>
        <w:t>S2-2-2~S2-2-5</w:t>
      </w:r>
      <w:r>
        <w:rPr>
          <w:rFonts w:hAnsi="Cambria Math" w:hint="eastAsia"/>
          <w:kern w:val="0"/>
          <w:sz w:val="24"/>
        </w:rPr>
        <w:t>，直至达到训练停止条件或树的最大深度。</w:t>
      </w:r>
    </w:p>
    <w:p w14:paraId="38831BF3"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S2-3</w:t>
      </w:r>
      <w:r>
        <w:rPr>
          <w:rFonts w:hAnsi="宋体" w:hint="eastAsia"/>
          <w:kern w:val="0"/>
          <w:sz w:val="24"/>
        </w:rPr>
        <w:t>：使用训练</w:t>
      </w:r>
      <w:proofErr w:type="gramStart"/>
      <w:r>
        <w:rPr>
          <w:rFonts w:hAnsi="宋体" w:hint="eastAsia"/>
          <w:kern w:val="0"/>
          <w:sz w:val="24"/>
        </w:rPr>
        <w:t>好的第</w:t>
      </w:r>
      <w:proofErr w:type="gramEnd"/>
      <w:r>
        <w:rPr>
          <w:rFonts w:hAnsi="宋体" w:hint="eastAsia"/>
          <w:kern w:val="0"/>
          <w:sz w:val="24"/>
        </w:rPr>
        <w:t>m</w:t>
      </w:r>
      <w:r>
        <w:rPr>
          <w:rFonts w:hAnsi="宋体" w:hint="eastAsia"/>
          <w:kern w:val="0"/>
          <w:sz w:val="24"/>
        </w:rPr>
        <w:t>轮</w:t>
      </w:r>
      <w:r>
        <w:rPr>
          <w:rFonts w:hAnsi="宋体" w:hint="eastAsia"/>
          <w:kern w:val="0"/>
          <w:sz w:val="24"/>
        </w:rPr>
        <w:t>GBDT</w:t>
      </w:r>
      <w:r>
        <w:rPr>
          <w:rFonts w:hAnsi="宋体" w:hint="eastAsia"/>
          <w:kern w:val="0"/>
          <w:sz w:val="24"/>
        </w:rPr>
        <w:t>决策模型，对第</w:t>
      </w:r>
      <w:r>
        <w:rPr>
          <w:rFonts w:hAnsi="宋体" w:hint="eastAsia"/>
          <w:kern w:val="0"/>
          <w:sz w:val="24"/>
        </w:rPr>
        <w:t>m</w:t>
      </w:r>
      <w:r>
        <w:rPr>
          <w:rFonts w:hAnsi="宋体" w:hint="eastAsia"/>
          <w:kern w:val="0"/>
          <w:sz w:val="24"/>
        </w:rPr>
        <w:t>轮测试集</w:t>
      </w:r>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oMath>
      <w:r>
        <w:rPr>
          <w:rFonts w:hAnsi="宋体" w:hint="eastAsia"/>
          <w:kern w:val="0"/>
          <w:sz w:val="24"/>
        </w:rPr>
        <w:t>进行预测，获得第</w:t>
      </w:r>
      <w:r>
        <w:rPr>
          <w:rFonts w:hAnsi="宋体" w:hint="eastAsia"/>
          <w:kern w:val="0"/>
          <w:sz w:val="24"/>
        </w:rPr>
        <w:t>m</w:t>
      </w:r>
      <w:r>
        <w:rPr>
          <w:rFonts w:hAnsi="宋体" w:hint="eastAsia"/>
          <w:kern w:val="0"/>
          <w:sz w:val="24"/>
        </w:rPr>
        <w:t>轮测试集</w:t>
      </w:r>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oMath>
      <w:r>
        <w:rPr>
          <w:rFonts w:hAnsi="宋体" w:hint="eastAsia"/>
          <w:kern w:val="0"/>
          <w:sz w:val="24"/>
        </w:rPr>
        <w:t>中每个样本</w:t>
      </w:r>
      <m:oMath>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oMath>
      <w:r>
        <w:rPr>
          <w:rFonts w:hAnsi="Cambria Math" w:hint="eastAsia"/>
          <w:kern w:val="0"/>
          <w:sz w:val="24"/>
        </w:rPr>
        <w:t>的</w:t>
      </w:r>
      <w:r>
        <w:rPr>
          <w:rFonts w:hAnsi="宋体" w:hint="eastAsia"/>
          <w:kern w:val="0"/>
          <w:sz w:val="24"/>
        </w:rPr>
        <w:t>预测分数，遍历</w:t>
      </w:r>
      <w:r>
        <w:rPr>
          <w:rFonts w:hAnsi="宋体" w:hint="eastAsia"/>
          <w:kern w:val="0"/>
          <w:sz w:val="24"/>
        </w:rPr>
        <w:t>U</w:t>
      </w:r>
      <w:r>
        <w:rPr>
          <w:rFonts w:hAnsi="宋体" w:hint="eastAsia"/>
          <w:kern w:val="0"/>
          <w:sz w:val="24"/>
        </w:rPr>
        <w:t>中所有样本，在</w:t>
      </w:r>
      <w:r>
        <w:rPr>
          <w:rFonts w:hAnsi="宋体" w:hint="eastAsia"/>
          <w:kern w:val="0"/>
          <w:sz w:val="24"/>
        </w:rPr>
        <w:t>U</w:t>
      </w:r>
      <w:r>
        <w:rPr>
          <w:rFonts w:hAnsi="宋体" w:hint="eastAsia"/>
          <w:kern w:val="0"/>
          <w:sz w:val="24"/>
        </w:rPr>
        <w:t>中找到与</w:t>
      </w:r>
      <m:oMath>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oMath>
      <w:r>
        <w:rPr>
          <w:rFonts w:hAnsi="Cambria Math" w:hint="eastAsia"/>
          <w:kern w:val="0"/>
          <w:sz w:val="24"/>
        </w:rPr>
        <w:t>的</w:t>
      </w:r>
      <w:r>
        <w:rPr>
          <w:rFonts w:hAnsi="Cambria Math" w:hint="eastAsia"/>
          <w:kern w:val="0"/>
          <w:sz w:val="24"/>
        </w:rPr>
        <w:t>ID</w:t>
      </w:r>
      <w:r>
        <w:rPr>
          <w:rFonts w:hAnsi="Cambria Math" w:hint="eastAsia"/>
          <w:kern w:val="0"/>
          <w:sz w:val="24"/>
        </w:rPr>
        <w:t>相同的样本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，并把</w:t>
      </w:r>
      <m:oMath>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oMath>
      <w:r>
        <w:rPr>
          <w:rFonts w:hAnsi="Cambria Math" w:hint="eastAsia"/>
          <w:kern w:val="0"/>
          <w:sz w:val="24"/>
        </w:rPr>
        <w:t>的</w:t>
      </w:r>
      <w:r>
        <w:rPr>
          <w:rFonts w:hAnsi="宋体" w:hint="eastAsia"/>
          <w:kern w:val="0"/>
          <w:sz w:val="24"/>
        </w:rPr>
        <w:t>预测分数赋值给</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，作为样本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的第</w:t>
      </w:r>
      <w:r>
        <w:rPr>
          <w:rFonts w:hAnsi="Cambria Math" w:hint="eastAsia"/>
          <w:kern w:val="0"/>
          <w:sz w:val="24"/>
        </w:rPr>
        <w:t>m</w:t>
      </w:r>
      <w:proofErr w:type="gramStart"/>
      <w:r>
        <w:rPr>
          <w:rFonts w:hAnsi="Cambria Math" w:hint="eastAsia"/>
          <w:kern w:val="0"/>
          <w:sz w:val="24"/>
        </w:rPr>
        <w:t>轮预测</w:t>
      </w:r>
      <w:proofErr w:type="gramEnd"/>
      <w:r>
        <w:rPr>
          <w:rFonts w:hAnsi="Cambria Math" w:hint="eastAsia"/>
          <w:kern w:val="0"/>
          <w:sz w:val="24"/>
        </w:rPr>
        <w:t>分数，</w:t>
      </w:r>
      <w:r>
        <w:rPr>
          <w:rFonts w:hAnsi="宋体" w:hint="eastAsia"/>
          <w:kern w:val="0"/>
          <w:sz w:val="24"/>
        </w:rPr>
        <w:t>用</w:t>
      </w:r>
      <m:oMath>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oMath>
      <w:r>
        <w:rPr>
          <w:rFonts w:hAnsi="宋体" w:hint="eastAsia"/>
          <w:kern w:val="0"/>
          <w:sz w:val="24"/>
        </w:rPr>
        <w:t>表示，其中</w:t>
      </w:r>
      <m:oMath>
        <m:r>
          <w:rPr>
            <w:rFonts w:ascii="Cambria Math" w:hAnsi="宋体"/>
            <w:kern w:val="0"/>
            <w:sz w:val="24"/>
          </w:rPr>
          <m:t>i</m:t>
        </m:r>
        <m:r>
          <w:rPr>
            <w:rFonts w:ascii="Cambria Math" w:hAnsi="Cambria Math" w:hint="eastAsia"/>
            <w:kern w:val="0"/>
            <w:sz w:val="24"/>
          </w:rPr>
          <m:t>=1,</m:t>
        </m:r>
        <m:r>
          <w:rPr>
            <w:rFonts w:ascii="Cambria Math" w:hAnsi="Cambria Math"/>
            <w:kern w:val="0"/>
            <w:sz w:val="24"/>
          </w:rPr>
          <m:t>…,</m:t>
        </m:r>
        <m:r>
          <w:rPr>
            <w:rFonts w:ascii="Cambria Math" w:hAnsi="Cambria Math"/>
            <w:kern w:val="0"/>
            <w:sz w:val="24"/>
            <w:vertAlign w:val="subscript"/>
          </w:rPr>
          <m:t>|</m:t>
        </m:r>
        <m:r>
          <m:rPr>
            <m:sty m:val="p"/>
          </m:rPr>
          <w:rPr>
            <w:rFonts w:ascii="Cambria Math"/>
            <w:sz w:val="24"/>
          </w:rPr>
          <m:t>U</m:t>
        </m:r>
        <m:r>
          <w:rPr>
            <w:rFonts w:ascii="Cambria Math" w:hAnsi="Cambria Math"/>
            <w:kern w:val="0"/>
            <w:sz w:val="24"/>
            <w:vertAlign w:val="subscript"/>
          </w:rPr>
          <m:t>|</m:t>
        </m:r>
      </m:oMath>
      <w:r>
        <w:rPr>
          <w:rFonts w:hAnsi="Cambria Math" w:hint="eastAsia"/>
          <w:kern w:val="0"/>
          <w:sz w:val="24"/>
        </w:rPr>
        <w:t>为未标记数据集</w:t>
      </w:r>
      <w:r>
        <w:rPr>
          <w:rFonts w:hAnsi="Cambria Math" w:hint="eastAsia"/>
          <w:kern w:val="0"/>
          <w:sz w:val="24"/>
        </w:rPr>
        <w:t>U</w:t>
      </w:r>
      <w:r>
        <w:rPr>
          <w:rFonts w:hAnsi="Cambria Math" w:hint="eastAsia"/>
          <w:kern w:val="0"/>
          <w:sz w:val="24"/>
        </w:rPr>
        <w:t>中的样本编号。如果</w:t>
      </w:r>
      <w:r>
        <w:rPr>
          <w:rFonts w:hAnsi="Cambria Math" w:hint="eastAsia"/>
          <w:kern w:val="0"/>
          <w:sz w:val="24"/>
        </w:rPr>
        <w:t>U</w:t>
      </w:r>
      <w:r>
        <w:rPr>
          <w:rFonts w:hAnsi="Cambria Math" w:hint="eastAsia"/>
          <w:kern w:val="0"/>
          <w:sz w:val="24"/>
        </w:rPr>
        <w:t>中样本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第</w:t>
      </w:r>
      <w:r>
        <w:rPr>
          <w:rFonts w:hAnsi="Cambria Math" w:hint="eastAsia"/>
          <w:kern w:val="0"/>
          <w:sz w:val="24"/>
        </w:rPr>
        <w:t>m</w:t>
      </w:r>
      <w:r>
        <w:rPr>
          <w:rFonts w:hAnsi="Cambria Math" w:hint="eastAsia"/>
          <w:kern w:val="0"/>
          <w:sz w:val="24"/>
        </w:rPr>
        <w:t>轮中未存在于</w:t>
      </w:r>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oMath>
      <w:r>
        <w:rPr>
          <w:rFonts w:hAnsi="Cambria Math" w:hint="eastAsia"/>
          <w:kern w:val="0"/>
          <w:sz w:val="24"/>
        </w:rPr>
        <w:t>中，则该样本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对应的第</w:t>
      </w:r>
      <w:r>
        <w:rPr>
          <w:rFonts w:hAnsi="Cambria Math" w:hint="eastAsia"/>
          <w:kern w:val="0"/>
          <w:sz w:val="24"/>
        </w:rPr>
        <w:t>m</w:t>
      </w:r>
      <w:proofErr w:type="gramStart"/>
      <w:r>
        <w:rPr>
          <w:rFonts w:hAnsi="Cambria Math" w:hint="eastAsia"/>
          <w:kern w:val="0"/>
          <w:sz w:val="24"/>
        </w:rPr>
        <w:t>轮预测</w:t>
      </w:r>
      <w:proofErr w:type="gramEnd"/>
      <w:r>
        <w:rPr>
          <w:rFonts w:hAnsi="Cambria Math" w:hint="eastAsia"/>
          <w:kern w:val="0"/>
          <w:sz w:val="24"/>
        </w:rPr>
        <w:t>分数</w:t>
      </w:r>
      <m:oMath>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oMath>
      <w:r>
        <w:rPr>
          <w:rFonts w:hAnsi="Cambria Math" w:hint="eastAsia"/>
          <w:kern w:val="0"/>
          <w:sz w:val="24"/>
        </w:rPr>
        <w:t>等于</w:t>
      </w:r>
      <w:r>
        <w:rPr>
          <w:rFonts w:hAnsi="Cambria Math" w:hint="eastAsia"/>
          <w:kern w:val="0"/>
          <w:sz w:val="24"/>
        </w:rPr>
        <w:t>0</w:t>
      </w:r>
      <w:r>
        <w:rPr>
          <w:rFonts w:hAnsi="Cambria Math" w:hint="eastAsia"/>
          <w:kern w:val="0"/>
          <w:sz w:val="24"/>
        </w:rPr>
        <w:t>。具体流程如下：</w:t>
      </w:r>
    </w:p>
    <w:p w14:paraId="18D41B70" w14:textId="77777777" w:rsidR="00B13266" w:rsidRDefault="00D660F4">
      <w:pPr>
        <w:spacing w:line="360" w:lineRule="auto"/>
        <w:ind w:firstLineChars="200" w:firstLine="480"/>
        <w:textAlignment w:val="center"/>
        <w:rPr>
          <w:rFonts w:hAnsi="Cambria Math"/>
          <w:kern w:val="0"/>
          <w:sz w:val="24"/>
        </w:rPr>
      </w:pPr>
      <w:r>
        <w:rPr>
          <w:rFonts w:hAnsi="宋体" w:hint="eastAsia"/>
          <w:kern w:val="0"/>
          <w:sz w:val="24"/>
        </w:rPr>
        <w:t>S2-3-1</w:t>
      </w:r>
      <w:r>
        <w:rPr>
          <w:rFonts w:hAnsi="宋体" w:hint="eastAsia"/>
          <w:kern w:val="0"/>
          <w:sz w:val="24"/>
        </w:rPr>
        <w:t>：</w:t>
      </w:r>
      <w:r>
        <w:rPr>
          <w:rFonts w:hAnsi="宋体" w:hint="eastAsia"/>
          <w:kern w:val="0"/>
          <w:sz w:val="24"/>
        </w:rPr>
        <w:t>B</w:t>
      </w:r>
      <w:r>
        <w:rPr>
          <w:rFonts w:hAnsi="宋体" w:hint="eastAsia"/>
          <w:kern w:val="0"/>
          <w:sz w:val="24"/>
        </w:rPr>
        <w:t>方查询与当前节点相关联的</w:t>
      </w:r>
      <w:r>
        <w:rPr>
          <w:rFonts w:hAnsi="Cambria Math" w:hint="eastAsia"/>
          <w:kern w:val="0"/>
          <w:sz w:val="24"/>
        </w:rPr>
        <w:t>[</w:t>
      </w:r>
      <w:r>
        <w:rPr>
          <w:rFonts w:hAnsi="Cambria Math" w:hint="eastAsia"/>
          <w:kern w:val="0"/>
          <w:sz w:val="24"/>
        </w:rPr>
        <w:t>参与方，记录编号</w:t>
      </w:r>
      <w:r>
        <w:rPr>
          <w:rFonts w:hAnsi="Cambria Math" w:hint="eastAsia"/>
          <w:kern w:val="0"/>
          <w:sz w:val="24"/>
        </w:rPr>
        <w:t>]</w:t>
      </w:r>
      <w:r>
        <w:rPr>
          <w:rFonts w:hAnsi="Cambria Math" w:hint="eastAsia"/>
          <w:kern w:val="0"/>
          <w:sz w:val="24"/>
        </w:rPr>
        <w:t>记录。基于该记录，</w:t>
      </w:r>
      <w:r>
        <w:rPr>
          <w:rFonts w:hAnsi="Cambria Math" w:hint="eastAsia"/>
          <w:kern w:val="0"/>
          <w:sz w:val="24"/>
        </w:rPr>
        <w:t>B</w:t>
      </w:r>
      <w:r>
        <w:rPr>
          <w:rFonts w:hAnsi="Cambria Math" w:hint="eastAsia"/>
          <w:kern w:val="0"/>
          <w:sz w:val="24"/>
        </w:rPr>
        <w:t>方向</w:t>
      </w:r>
      <w:r>
        <w:rPr>
          <w:rFonts w:hAnsi="Cambria Math" w:hint="eastAsia"/>
          <w:kern w:val="0"/>
          <w:sz w:val="24"/>
        </w:rPr>
        <w:t>C</w:t>
      </w:r>
      <w:r>
        <w:rPr>
          <w:rFonts w:hAnsi="Cambria Math" w:hint="eastAsia"/>
          <w:kern w:val="0"/>
          <w:sz w:val="24"/>
        </w:rPr>
        <w:t>方发送待标注样本编号和记录编号，并且询问下一步的树搜索方向，即向左子节点</w:t>
      </w:r>
      <w:proofErr w:type="gramStart"/>
      <w:r>
        <w:rPr>
          <w:rFonts w:hAnsi="Cambria Math" w:hint="eastAsia"/>
          <w:kern w:val="0"/>
          <w:sz w:val="24"/>
        </w:rPr>
        <w:t>或右子节点</w:t>
      </w:r>
      <w:proofErr w:type="gramEnd"/>
      <w:r>
        <w:rPr>
          <w:rFonts w:hAnsi="Cambria Math" w:hint="eastAsia"/>
          <w:kern w:val="0"/>
          <w:sz w:val="24"/>
        </w:rPr>
        <w:t>。</w:t>
      </w:r>
    </w:p>
    <w:p w14:paraId="1C2D4938"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S2-3-2</w:t>
      </w:r>
      <w:r>
        <w:rPr>
          <w:rFonts w:hAnsi="Cambria Math" w:hint="eastAsia"/>
          <w:kern w:val="0"/>
          <w:sz w:val="24"/>
        </w:rPr>
        <w:t>：</w:t>
      </w:r>
      <w:r>
        <w:rPr>
          <w:rFonts w:hAnsi="Cambria Math" w:hint="eastAsia"/>
          <w:kern w:val="0"/>
          <w:sz w:val="24"/>
        </w:rPr>
        <w:t>C</w:t>
      </w:r>
      <w:r>
        <w:rPr>
          <w:rFonts w:hAnsi="Cambria Math" w:hint="eastAsia"/>
          <w:kern w:val="0"/>
          <w:sz w:val="24"/>
        </w:rPr>
        <w:t>方接收到待标注样本编号和记录编号后，将待标注样本中相应特征的值与本地查找表中的记录</w:t>
      </w:r>
      <w:r>
        <w:rPr>
          <w:rFonts w:hAnsi="Cambria Math" w:hint="eastAsia"/>
          <w:kern w:val="0"/>
          <w:sz w:val="24"/>
        </w:rPr>
        <w:t>[</w:t>
      </w:r>
      <w:r>
        <w:rPr>
          <w:rFonts w:hAnsi="Cambria Math" w:hint="eastAsia"/>
          <w:kern w:val="0"/>
          <w:sz w:val="24"/>
        </w:rPr>
        <w:t>记录编号，特征，阈值</w:t>
      </w:r>
      <w:r>
        <w:rPr>
          <w:rFonts w:hAnsi="Cambria Math" w:hint="eastAsia"/>
          <w:kern w:val="0"/>
          <w:sz w:val="24"/>
        </w:rPr>
        <w:t>]</w:t>
      </w:r>
      <w:r>
        <w:rPr>
          <w:rFonts w:hAnsi="Cambria Math" w:hint="eastAsia"/>
          <w:kern w:val="0"/>
          <w:sz w:val="24"/>
        </w:rPr>
        <w:t>中的阈值进行比较，得出下一步的树搜索方向。然后，该</w:t>
      </w:r>
      <w:r>
        <w:rPr>
          <w:rFonts w:hAnsi="Cambria Math" w:hint="eastAsia"/>
          <w:kern w:val="0"/>
          <w:sz w:val="24"/>
        </w:rPr>
        <w:t>C</w:t>
      </w:r>
      <w:r>
        <w:rPr>
          <w:rFonts w:hAnsi="Cambria Math" w:hint="eastAsia"/>
          <w:kern w:val="0"/>
          <w:sz w:val="24"/>
        </w:rPr>
        <w:t>方将搜索决定发往</w:t>
      </w:r>
      <w:r>
        <w:rPr>
          <w:rFonts w:hAnsi="Cambria Math" w:hint="eastAsia"/>
          <w:kern w:val="0"/>
          <w:sz w:val="24"/>
        </w:rPr>
        <w:t>B</w:t>
      </w:r>
      <w:r>
        <w:rPr>
          <w:rFonts w:hAnsi="Cambria Math" w:hint="eastAsia"/>
          <w:kern w:val="0"/>
          <w:sz w:val="24"/>
        </w:rPr>
        <w:t>方。</w:t>
      </w:r>
    </w:p>
    <w:p w14:paraId="105E9F4C"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S2-3-3</w:t>
      </w:r>
      <w:r>
        <w:rPr>
          <w:rFonts w:hAnsi="Cambria Math" w:hint="eastAsia"/>
          <w:kern w:val="0"/>
          <w:sz w:val="24"/>
        </w:rPr>
        <w:t>：</w:t>
      </w:r>
      <w:r>
        <w:rPr>
          <w:rFonts w:hAnsi="Cambria Math" w:hint="eastAsia"/>
          <w:kern w:val="0"/>
          <w:sz w:val="24"/>
        </w:rPr>
        <w:t>B</w:t>
      </w:r>
      <w:r>
        <w:rPr>
          <w:rFonts w:hAnsi="Cambria Math" w:hint="eastAsia"/>
          <w:kern w:val="0"/>
          <w:sz w:val="24"/>
        </w:rPr>
        <w:t>方接收到</w:t>
      </w:r>
      <w:r>
        <w:rPr>
          <w:rFonts w:hAnsi="Cambria Math" w:hint="eastAsia"/>
          <w:kern w:val="0"/>
          <w:sz w:val="24"/>
        </w:rPr>
        <w:t>C</w:t>
      </w:r>
      <w:r>
        <w:rPr>
          <w:rFonts w:hAnsi="Cambria Math" w:hint="eastAsia"/>
          <w:kern w:val="0"/>
          <w:sz w:val="24"/>
        </w:rPr>
        <w:t>方传来的搜索决定，前往相应的子节点。</w:t>
      </w:r>
    </w:p>
    <w:p w14:paraId="1911D1B2" w14:textId="77777777" w:rsidR="00B13266" w:rsidRDefault="00D660F4">
      <w:pPr>
        <w:spacing w:line="360" w:lineRule="auto"/>
        <w:ind w:firstLineChars="200" w:firstLine="480"/>
        <w:textAlignment w:val="center"/>
        <w:rPr>
          <w:rFonts w:hAnsi="Cambria Math"/>
          <w:iCs/>
          <w:kern w:val="0"/>
          <w:sz w:val="24"/>
        </w:rPr>
      </w:pPr>
      <w:r>
        <w:rPr>
          <w:rFonts w:hAnsi="Cambria Math" w:hint="eastAsia"/>
          <w:kern w:val="0"/>
          <w:sz w:val="24"/>
        </w:rPr>
        <w:t>S2-3-4</w:t>
      </w:r>
      <w:r>
        <w:rPr>
          <w:rFonts w:hAnsi="Cambria Math" w:hint="eastAsia"/>
          <w:kern w:val="0"/>
          <w:sz w:val="24"/>
        </w:rPr>
        <w:t>：迭代步骤</w:t>
      </w:r>
      <w:r>
        <w:rPr>
          <w:rFonts w:hAnsi="宋体" w:hint="eastAsia"/>
          <w:kern w:val="0"/>
          <w:sz w:val="24"/>
        </w:rPr>
        <w:t>S2-3-1~</w:t>
      </w:r>
      <w:r>
        <w:rPr>
          <w:rFonts w:hAnsi="Cambria Math" w:hint="eastAsia"/>
          <w:kern w:val="0"/>
          <w:sz w:val="24"/>
        </w:rPr>
        <w:t>S2-3-3</w:t>
      </w:r>
      <w:r>
        <w:rPr>
          <w:rFonts w:hAnsi="Cambria Math" w:hint="eastAsia"/>
          <w:kern w:val="0"/>
          <w:sz w:val="24"/>
        </w:rPr>
        <w:t>，直至到达一个叶节点，得到对应的分类标签以及该标签的权值，即可得到与样本</w:t>
      </w:r>
      <m:oMath>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oMath>
      <w:r>
        <w:rPr>
          <w:rFonts w:hAnsi="Cambria Math" w:hint="eastAsia"/>
          <w:kern w:val="0"/>
          <w:sz w:val="24"/>
        </w:rPr>
        <w:t>对应的</w:t>
      </w:r>
      <w:r>
        <w:rPr>
          <w:rFonts w:hAnsi="Cambria Math" w:hint="eastAsia"/>
          <w:kern w:val="0"/>
          <w:sz w:val="24"/>
        </w:rPr>
        <w:t>U</w:t>
      </w:r>
      <w:r>
        <w:rPr>
          <w:rFonts w:hAnsi="Cambria Math" w:hint="eastAsia"/>
          <w:kern w:val="0"/>
          <w:sz w:val="24"/>
        </w:rPr>
        <w:t>中样本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的第</w:t>
      </w:r>
      <w:r>
        <w:rPr>
          <w:rFonts w:hAnsi="Cambria Math" w:hint="eastAsia"/>
          <w:kern w:val="0"/>
          <w:sz w:val="24"/>
        </w:rPr>
        <w:t>m</w:t>
      </w:r>
      <w:proofErr w:type="gramStart"/>
      <w:r>
        <w:rPr>
          <w:rFonts w:hAnsi="Cambria Math" w:hint="eastAsia"/>
          <w:kern w:val="0"/>
          <w:sz w:val="24"/>
        </w:rPr>
        <w:t>轮预测</w:t>
      </w:r>
      <w:proofErr w:type="gramEnd"/>
      <w:r>
        <w:rPr>
          <w:rFonts w:hAnsi="Cambria Math" w:hint="eastAsia"/>
          <w:kern w:val="0"/>
          <w:sz w:val="24"/>
        </w:rPr>
        <w:t>分数</w:t>
      </w:r>
      <m:oMath>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oMath>
      <w:r>
        <w:rPr>
          <w:rFonts w:hAnsi="Cambria Math" w:hint="eastAsia"/>
          <w:kern w:val="0"/>
          <w:sz w:val="24"/>
        </w:rPr>
        <w:t>。</w:t>
      </w:r>
      <w:r>
        <w:rPr>
          <w:rFonts w:hAnsi="Cambria Math" w:hint="eastAsia"/>
          <w:kern w:val="0"/>
          <w:sz w:val="24"/>
        </w:rPr>
        <w:br/>
      </w:r>
      <m:oMathPara>
        <m:oMath>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r>
            <m:rPr>
              <m:sty m:val="p"/>
            </m:rPr>
            <w:rPr>
              <w:rFonts w:ascii="Cambria Math" w:hAnsi="Cambria Math"/>
              <w:kern w:val="0"/>
              <w:sz w:val="24"/>
            </w:rPr>
            <m:t>=-</m:t>
          </m:r>
          <m:f>
            <m:fPr>
              <m:ctrlPr>
                <w:rPr>
                  <w:rFonts w:ascii="Cambria Math" w:hAnsi="Cambria Math"/>
                  <w:iCs/>
                  <w:kern w:val="0"/>
                  <w:sz w:val="24"/>
                </w:rPr>
              </m:ctrlPr>
            </m:fPr>
            <m:num>
              <m:nary>
                <m:naryPr>
                  <m:chr m:val="∑"/>
                  <m:limLoc m:val="undOvr"/>
                  <m:supHide m:val="1"/>
                  <m:ctrlPr>
                    <w:rPr>
                      <w:rFonts w:ascii="Cambria Math" w:hAnsi="Cambria Math"/>
                      <w:i/>
                      <w:iCs/>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num>
            <m:den>
              <m:nary>
                <m:naryPr>
                  <m:chr m:val="∑"/>
                  <m:limLoc m:val="undOvr"/>
                  <m:supHide m:val="1"/>
                  <m:ctrlPr>
                    <w:rPr>
                      <w:rFonts w:ascii="Cambria Math" w:hAnsi="Cambria Math"/>
                      <w:i/>
                      <w:iCs/>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r>
                <w:rPr>
                  <w:rFonts w:ascii="Cambria Math" w:hAnsi="Cambria Math"/>
                  <w:kern w:val="0"/>
                  <w:sz w:val="24"/>
                </w:rPr>
                <m:t>+λ</m:t>
              </m:r>
            </m:den>
          </m:f>
        </m:oMath>
      </m:oMathPara>
    </w:p>
    <w:p w14:paraId="5BA65E26" w14:textId="77777777" w:rsidR="00B13266" w:rsidRDefault="00D660F4">
      <w:pPr>
        <w:spacing w:line="360" w:lineRule="auto"/>
        <w:textAlignment w:val="center"/>
        <w:rPr>
          <w:rFonts w:hAnsi="Cambria Math"/>
          <w:iCs/>
          <w:kern w:val="0"/>
          <w:sz w:val="24"/>
        </w:rPr>
      </w:pPr>
      <w:r>
        <w:rPr>
          <w:rFonts w:hAnsi="Cambria Math" w:hint="eastAsia"/>
          <w:iCs/>
          <w:kern w:val="0"/>
          <w:sz w:val="24"/>
        </w:rPr>
        <w:t>其中</w:t>
      </w:r>
      <m:oMath>
        <m:r>
          <w:rPr>
            <w:rFonts w:ascii="Cambria Math" w:hAnsi="Cambria Math"/>
            <w:kern w:val="0"/>
            <w:sz w:val="24"/>
          </w:rPr>
          <m:t>I</m:t>
        </m:r>
      </m:oMath>
      <w:r>
        <w:rPr>
          <w:rFonts w:hAnsi="Cambria Math" w:hint="eastAsia"/>
          <w:kern w:val="0"/>
          <w:sz w:val="24"/>
        </w:rPr>
        <w:t>表示叶节点的样本空间，</w:t>
      </w:r>
      <m:oMath>
        <m:r>
          <w:rPr>
            <w:rFonts w:ascii="Cambria Math" w:hAnsi="Cambria Math"/>
            <w:kern w:val="0"/>
            <w:sz w:val="24"/>
          </w:rPr>
          <m:t>λ</m:t>
        </m:r>
      </m:oMath>
      <w:r>
        <w:rPr>
          <w:rFonts w:hAnsi="Cambria Math" w:hint="eastAsia"/>
          <w:iCs/>
          <w:kern w:val="0"/>
          <w:sz w:val="24"/>
        </w:rPr>
        <w:t>是超参数。可选的，超参数</w:t>
      </w:r>
      <m:oMath>
        <m:r>
          <w:rPr>
            <w:rFonts w:ascii="Cambria Math" w:hAnsi="Cambria Math"/>
            <w:kern w:val="0"/>
            <w:sz w:val="24"/>
          </w:rPr>
          <m:t>λ</m:t>
        </m:r>
      </m:oMath>
      <w:r>
        <w:rPr>
          <w:rFonts w:hAnsi="Cambria Math" w:hint="eastAsia"/>
          <w:kern w:val="0"/>
          <w:sz w:val="24"/>
        </w:rPr>
        <w:t>设为</w:t>
      </w:r>
      <w:r>
        <w:rPr>
          <w:rFonts w:hAnsi="Cambria Math" w:hint="eastAsia"/>
          <w:kern w:val="0"/>
          <w:sz w:val="24"/>
        </w:rPr>
        <w:t>0.5</w:t>
      </w:r>
      <w:r>
        <w:rPr>
          <w:rFonts w:hAnsi="Cambria Math" w:hint="eastAsia"/>
          <w:kern w:val="0"/>
          <w:sz w:val="24"/>
        </w:rPr>
        <w:t>。</w:t>
      </w:r>
    </w:p>
    <w:p w14:paraId="1876B265"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S3</w:t>
      </w:r>
      <w:r>
        <w:rPr>
          <w:rFonts w:hAnsi="Cambria Math" w:hint="eastAsia"/>
          <w:kern w:val="0"/>
          <w:sz w:val="24"/>
        </w:rPr>
        <w:t>：由</w:t>
      </w:r>
      <w:r>
        <w:rPr>
          <w:rFonts w:hAnsi="Cambria Math" w:hint="eastAsia"/>
          <w:kern w:val="0"/>
          <w:sz w:val="24"/>
        </w:rPr>
        <w:t>U</w:t>
      </w:r>
      <w:r>
        <w:rPr>
          <w:rFonts w:hAnsi="Cambria Math" w:hint="eastAsia"/>
          <w:kern w:val="0"/>
          <w:sz w:val="24"/>
        </w:rPr>
        <w:t>中每个样本</w:t>
      </w:r>
      <m:oMath>
        <m:sSub>
          <m:sSubPr>
            <m:ctrlPr>
              <w:rPr>
                <w:rFonts w:ascii="Cambria Math" w:hAnsi="Cambria Math" w:hint="eastAsia"/>
                <w:kern w:val="0"/>
                <w:sz w:val="24"/>
              </w:rPr>
            </m:ctrlPr>
          </m:sSubPr>
          <m:e>
            <m:r>
              <m:rPr>
                <m:sty m:val="p"/>
              </m:rPr>
              <w:rPr>
                <w:rFonts w:ascii="Cambria Math" w:hAnsi="Cambria Math" w:hint="eastAsia"/>
                <w:kern w:val="0"/>
                <w:sz w:val="24"/>
              </w:rPr>
              <m:t>x</m:t>
            </m:r>
            <m:r>
              <m:rPr>
                <m:sty m:val="p"/>
              </m:rPr>
              <w:rPr>
                <w:rFonts w:ascii="Cambria Math" w:hAnsi="Cambria Math"/>
                <w:kern w:val="0"/>
                <w:sz w:val="24"/>
              </w:rPr>
              <m:t>u</m:t>
            </m:r>
          </m:e>
          <m:sub>
            <m:r>
              <m:rPr>
                <m:sty m:val="p"/>
              </m:rPr>
              <w:rPr>
                <w:rFonts w:ascii="Cambria Math" w:hAnsi="Cambria Math" w:hint="eastAsia"/>
                <w:kern w:val="0"/>
                <w:sz w:val="24"/>
              </w:rPr>
              <m:t>i</m:t>
            </m:r>
          </m:sub>
        </m:sSub>
      </m:oMath>
      <w:r>
        <w:rPr>
          <w:rFonts w:hAnsi="Cambria Math" w:hint="eastAsia"/>
          <w:kern w:val="0"/>
          <w:sz w:val="24"/>
        </w:rPr>
        <w:t>的</w:t>
      </w:r>
      <w:r>
        <w:rPr>
          <w:rFonts w:hAnsi="Cambria Math" w:hint="eastAsia"/>
          <w:kern w:val="0"/>
          <w:sz w:val="24"/>
        </w:rPr>
        <w:t>M</w:t>
      </w:r>
      <w:proofErr w:type="gramStart"/>
      <w:r>
        <w:rPr>
          <w:rFonts w:hAnsi="Cambria Math" w:hint="eastAsia"/>
          <w:kern w:val="0"/>
          <w:sz w:val="24"/>
        </w:rPr>
        <w:t>轮预测</w:t>
      </w:r>
      <w:proofErr w:type="gramEnd"/>
      <w:r>
        <w:rPr>
          <w:rFonts w:hAnsi="Cambria Math" w:hint="eastAsia"/>
          <w:kern w:val="0"/>
          <w:sz w:val="24"/>
        </w:rPr>
        <w:t>分数总和及其在</w:t>
      </w:r>
      <w:r>
        <w:rPr>
          <w:rFonts w:hAnsi="Cambria Math" w:hint="eastAsia"/>
          <w:kern w:val="0"/>
          <w:sz w:val="24"/>
        </w:rPr>
        <w:t>M</w:t>
      </w:r>
      <w:proofErr w:type="gramStart"/>
      <w:r>
        <w:rPr>
          <w:rFonts w:hAnsi="Cambria Math" w:hint="eastAsia"/>
          <w:kern w:val="0"/>
          <w:sz w:val="24"/>
        </w:rPr>
        <w:t>轮预测</w:t>
      </w:r>
      <w:proofErr w:type="gramEnd"/>
      <w:r>
        <w:rPr>
          <w:rFonts w:hAnsi="Cambria Math" w:hint="eastAsia"/>
          <w:kern w:val="0"/>
          <w:sz w:val="24"/>
        </w:rPr>
        <w:t>集中出现次数总和，计算样本</w:t>
      </w:r>
      <m:oMath>
        <m:sSub>
          <m:sSubPr>
            <m:ctrlPr>
              <w:rPr>
                <w:rFonts w:ascii="Cambria Math" w:hAnsi="Cambria Math" w:hint="eastAsia"/>
                <w:kern w:val="0"/>
                <w:sz w:val="24"/>
              </w:rPr>
            </m:ctrlPr>
          </m:sSubPr>
          <m:e>
            <m:r>
              <m:rPr>
                <m:sty m:val="p"/>
              </m:rPr>
              <w:rPr>
                <w:rFonts w:ascii="Cambria Math" w:hAnsi="Cambria Math" w:hint="eastAsia"/>
                <w:kern w:val="0"/>
                <w:sz w:val="24"/>
              </w:rPr>
              <m:t>x</m:t>
            </m:r>
            <m:r>
              <m:rPr>
                <m:sty m:val="p"/>
              </m:rPr>
              <w:rPr>
                <w:rFonts w:ascii="Cambria Math" w:hAnsi="Cambria Math"/>
                <w:kern w:val="0"/>
                <w:sz w:val="24"/>
              </w:rPr>
              <m:t>u</m:t>
            </m:r>
          </m:e>
          <m:sub>
            <m:r>
              <m:rPr>
                <m:sty m:val="p"/>
              </m:rPr>
              <w:rPr>
                <w:rFonts w:ascii="Cambria Math" w:hAnsi="Cambria Math" w:hint="eastAsia"/>
                <w:kern w:val="0"/>
                <w:sz w:val="24"/>
              </w:rPr>
              <m:t>i</m:t>
            </m:r>
          </m:sub>
        </m:sSub>
      </m:oMath>
      <w:r>
        <w:rPr>
          <w:rFonts w:hAnsi="Cambria Math" w:hint="eastAsia"/>
          <w:kern w:val="0"/>
          <w:sz w:val="24"/>
        </w:rPr>
        <w:t>预测为正样本的概率。按照正样本的概率从大到小对</w:t>
      </w:r>
      <w:r>
        <w:rPr>
          <w:rFonts w:hAnsi="Cambria Math" w:hint="eastAsia"/>
          <w:kern w:val="0"/>
          <w:sz w:val="24"/>
        </w:rPr>
        <w:t>U</w:t>
      </w:r>
      <w:r>
        <w:rPr>
          <w:rFonts w:hAnsi="Cambria Math" w:hint="eastAsia"/>
          <w:kern w:val="0"/>
          <w:sz w:val="24"/>
        </w:rPr>
        <w:t>中所有样本进行排序，根据先验知识选出排名靠前的样本作为可靠正样本，并将它们加入到正样本数据集</w:t>
      </w:r>
      <w:r>
        <w:rPr>
          <w:rFonts w:hAnsi="Cambria Math" w:hint="eastAsia"/>
          <w:kern w:val="0"/>
          <w:sz w:val="24"/>
        </w:rPr>
        <w:t>P</w:t>
      </w:r>
      <w:r>
        <w:rPr>
          <w:rFonts w:hAnsi="Cambria Math" w:hint="eastAsia"/>
          <w:kern w:val="0"/>
          <w:sz w:val="24"/>
        </w:rPr>
        <w:t>中，同时将它们从</w:t>
      </w:r>
      <w:r>
        <w:rPr>
          <w:rFonts w:hAnsi="Cambria Math" w:hint="eastAsia"/>
          <w:kern w:val="0"/>
          <w:sz w:val="24"/>
        </w:rPr>
        <w:t>U</w:t>
      </w:r>
      <w:r>
        <w:rPr>
          <w:rFonts w:hAnsi="Cambria Math" w:hint="eastAsia"/>
          <w:kern w:val="0"/>
          <w:sz w:val="24"/>
        </w:rPr>
        <w:t>中删除。可选的，总轮数</w:t>
      </w:r>
      <w:r>
        <w:rPr>
          <w:rFonts w:hAnsi="Cambria Math" w:hint="eastAsia"/>
          <w:kern w:val="0"/>
          <w:sz w:val="24"/>
        </w:rPr>
        <w:t>M</w:t>
      </w:r>
      <w:r>
        <w:rPr>
          <w:rFonts w:hAnsi="Cambria Math" w:hint="eastAsia"/>
          <w:kern w:val="0"/>
          <w:sz w:val="24"/>
        </w:rPr>
        <w:t>设为</w:t>
      </w:r>
      <w:r>
        <w:rPr>
          <w:rFonts w:hAnsi="Cambria Math" w:hint="eastAsia"/>
          <w:kern w:val="0"/>
          <w:sz w:val="24"/>
        </w:rPr>
        <w:t>10</w:t>
      </w:r>
      <w:r>
        <w:rPr>
          <w:rFonts w:hAnsi="Cambria Math" w:hint="eastAsia"/>
          <w:kern w:val="0"/>
          <w:sz w:val="24"/>
        </w:rPr>
        <w:t>。</w:t>
      </w:r>
    </w:p>
    <w:p w14:paraId="1CA69753" w14:textId="77777777" w:rsidR="00B13266" w:rsidRDefault="00D660F4">
      <w:pPr>
        <w:spacing w:line="360" w:lineRule="auto"/>
        <w:ind w:firstLineChars="200" w:firstLine="480"/>
        <w:textAlignment w:val="center"/>
        <w:rPr>
          <w:rFonts w:hAnsi="Cambria Math"/>
          <w:kern w:val="0"/>
          <w:sz w:val="24"/>
        </w:rPr>
      </w:pPr>
      <w:r>
        <w:rPr>
          <w:rFonts w:hAnsi="宋体" w:hint="eastAsia"/>
          <w:kern w:val="0"/>
          <w:sz w:val="24"/>
        </w:rPr>
        <w:t>S3-1</w:t>
      </w:r>
      <w:r>
        <w:rPr>
          <w:rFonts w:hAnsi="宋体" w:hint="eastAsia"/>
          <w:kern w:val="0"/>
          <w:sz w:val="24"/>
        </w:rPr>
        <w:t>：由</w:t>
      </w:r>
      <w:r>
        <w:rPr>
          <w:rFonts w:hAnsi="宋体" w:hint="eastAsia"/>
          <w:kern w:val="0"/>
          <w:sz w:val="24"/>
        </w:rPr>
        <w:t>U</w:t>
      </w:r>
      <w:r>
        <w:rPr>
          <w:rFonts w:hAnsi="宋体" w:hint="eastAsia"/>
          <w:kern w:val="0"/>
          <w:sz w:val="24"/>
        </w:rPr>
        <w:t>中每个样本的预测分数总和</w:t>
      </w:r>
      <m:oMath>
        <m:nary>
          <m:naryPr>
            <m:chr m:val="∑"/>
            <m:limLoc m:val="undOvr"/>
            <m:ctrlPr>
              <w:rPr>
                <w:rFonts w:ascii="Cambria Math" w:hAnsi="Cambria Math"/>
                <w:i/>
                <w:kern w:val="0"/>
                <w:sz w:val="24"/>
              </w:rPr>
            </m:ctrlPr>
          </m:naryPr>
          <m:sub>
            <m:r>
              <w:rPr>
                <w:rFonts w:ascii="Cambria Math" w:hAnsi="Cambria Math"/>
                <w:kern w:val="0"/>
                <w:sz w:val="24"/>
              </w:rPr>
              <m:t>m=1</m:t>
            </m:r>
          </m:sub>
          <m:sup>
            <m:r>
              <w:rPr>
                <w:rFonts w:ascii="Cambria Math" w:hAnsi="Cambria Math"/>
                <w:kern w:val="0"/>
                <w:sz w:val="24"/>
              </w:rPr>
              <m:t>M</m:t>
            </m:r>
          </m:sup>
          <m:e>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e>
        </m:nary>
      </m:oMath>
      <w:r>
        <w:rPr>
          <w:rFonts w:hAnsi="宋体" w:hint="eastAsia"/>
          <w:kern w:val="0"/>
          <w:sz w:val="24"/>
        </w:rPr>
        <w:t>及其在</w:t>
      </w:r>
      <w:r>
        <w:rPr>
          <w:rFonts w:hAnsi="宋体" w:hint="eastAsia"/>
          <w:kern w:val="0"/>
          <w:sz w:val="24"/>
        </w:rPr>
        <w:t>M</w:t>
      </w:r>
      <w:proofErr w:type="gramStart"/>
      <w:r>
        <w:rPr>
          <w:rFonts w:hAnsi="宋体" w:hint="eastAsia"/>
          <w:kern w:val="0"/>
          <w:sz w:val="24"/>
        </w:rPr>
        <w:t>轮预测</w:t>
      </w:r>
      <w:proofErr w:type="gramEnd"/>
      <w:r>
        <w:rPr>
          <w:rFonts w:hAnsi="宋体" w:hint="eastAsia"/>
          <w:kern w:val="0"/>
          <w:sz w:val="24"/>
        </w:rPr>
        <w:t>集中出现次数总和，计算样本预测为正样本的概率</w:t>
      </w:r>
      <m:oMath>
        <m:sSub>
          <m:sSubPr>
            <m:ctrlPr>
              <w:rPr>
                <w:rFonts w:ascii="Cambria Math" w:hAnsi="Cambria Math"/>
                <w:kern w:val="0"/>
                <w:sz w:val="24"/>
              </w:rPr>
            </m:ctrlPr>
          </m:sSubPr>
          <m:e>
            <m:r>
              <m:rPr>
                <m:sty m:val="p"/>
              </m:rPr>
              <w:rPr>
                <w:rFonts w:ascii="Cambria Math" w:hAnsi="Cambria Math"/>
                <w:kern w:val="0"/>
                <w:sz w:val="24"/>
              </w:rPr>
              <m:t>ρ</m:t>
            </m:r>
          </m:e>
          <m:sub>
            <m:r>
              <m:rPr>
                <m:sty m:val="p"/>
              </m:rPr>
              <w:rPr>
                <w:rFonts w:ascii="Cambria Math" w:hAnsi="Cambria Math"/>
                <w:kern w:val="0"/>
                <w:sz w:val="24"/>
              </w:rPr>
              <m:t>i</m:t>
            </m:r>
          </m:sub>
        </m:sSub>
      </m:oMath>
      <w:r>
        <w:rPr>
          <w:rFonts w:hAnsi="宋体" w:hint="eastAsia"/>
          <w:kern w:val="0"/>
          <w:sz w:val="24"/>
        </w:rPr>
        <w:t>,</w:t>
      </w:r>
      <w:r>
        <w:rPr>
          <w:rFonts w:hAnsi="宋体" w:hint="eastAsia"/>
          <w:kern w:val="0"/>
          <w:sz w:val="24"/>
        </w:rPr>
        <w:t>计算公式如下：</w:t>
      </w:r>
      <w:r>
        <w:rPr>
          <w:rFonts w:hAnsi="宋体" w:hint="eastAsia"/>
          <w:kern w:val="0"/>
          <w:sz w:val="24"/>
        </w:rPr>
        <w:br/>
      </w:r>
      <m:oMathPara>
        <m:oMath>
          <m:sSub>
            <m:sSubPr>
              <m:ctrlPr>
                <w:rPr>
                  <w:rFonts w:ascii="Cambria Math" w:hAnsi="Cambria Math"/>
                  <w:kern w:val="0"/>
                  <w:sz w:val="24"/>
                </w:rPr>
              </m:ctrlPr>
            </m:sSubPr>
            <m:e>
              <m:r>
                <m:rPr>
                  <m:sty m:val="p"/>
                </m:rPr>
                <w:rPr>
                  <w:rFonts w:ascii="Cambria Math" w:hAnsi="Cambria Math"/>
                  <w:kern w:val="0"/>
                  <w:sz w:val="24"/>
                </w:rPr>
                <m:t>ρ</m:t>
              </m:r>
            </m:e>
            <m:sub>
              <m:r>
                <m:rPr>
                  <m:sty m:val="p"/>
                </m:rPr>
                <w:rPr>
                  <w:rFonts w:ascii="Cambria Math" w:hAnsi="Cambria Math"/>
                  <w:kern w:val="0"/>
                  <w:sz w:val="24"/>
                </w:rPr>
                <m:t>i</m:t>
              </m:r>
            </m:sub>
          </m:sSub>
          <m:r>
            <m:rPr>
              <m:sty m:val="p"/>
            </m:rPr>
            <w:rPr>
              <w:rFonts w:ascii="Cambria Math" w:hAnsi="Cambria Math"/>
              <w:kern w:val="0"/>
              <w:sz w:val="24"/>
            </w:rPr>
            <m:t>=</m:t>
          </m:r>
          <m:f>
            <m:fPr>
              <m:ctrlPr>
                <w:rPr>
                  <w:rFonts w:ascii="Cambria Math" w:hAnsi="Cambria Math"/>
                  <w:kern w:val="0"/>
                  <w:sz w:val="24"/>
                </w:rPr>
              </m:ctrlPr>
            </m:fPr>
            <m:num>
              <m:nary>
                <m:naryPr>
                  <m:chr m:val="∑"/>
                  <m:limLoc m:val="undOvr"/>
                  <m:ctrlPr>
                    <w:rPr>
                      <w:rFonts w:ascii="Cambria Math" w:hAnsi="Cambria Math"/>
                      <w:i/>
                      <w:kern w:val="0"/>
                      <w:sz w:val="24"/>
                    </w:rPr>
                  </m:ctrlPr>
                </m:naryPr>
                <m:sub>
                  <m:r>
                    <w:rPr>
                      <w:rFonts w:ascii="Cambria Math" w:hAnsi="Cambria Math"/>
                      <w:kern w:val="0"/>
                      <w:sz w:val="24"/>
                    </w:rPr>
                    <m:t>m=1</m:t>
                  </m:r>
                </m:sub>
                <m:sup>
                  <m:r>
                    <w:rPr>
                      <w:rFonts w:ascii="Cambria Math" w:hAnsi="Cambria Math"/>
                      <w:kern w:val="0"/>
                      <w:sz w:val="24"/>
                    </w:rPr>
                    <m:t>M</m:t>
                  </m:r>
                </m:sup>
                <m:e>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e>
              </m:nary>
            </m:num>
            <m:den>
              <m:nary>
                <m:naryPr>
                  <m:chr m:val="∑"/>
                  <m:limLoc m:val="undOvr"/>
                  <m:ctrlPr>
                    <w:rPr>
                      <w:rFonts w:ascii="Cambria Math" w:hAnsi="Cambria Math"/>
                      <w:i/>
                      <w:kern w:val="0"/>
                      <w:sz w:val="24"/>
                    </w:rPr>
                  </m:ctrlPr>
                </m:naryPr>
                <m:sub>
                  <m:r>
                    <w:rPr>
                      <w:rFonts w:ascii="Cambria Math" w:hAnsi="Cambria Math"/>
                      <w:kern w:val="0"/>
                      <w:sz w:val="24"/>
                    </w:rPr>
                    <m:t>m=1</m:t>
                  </m:r>
                </m:sub>
                <m:sup>
                  <m:r>
                    <w:rPr>
                      <w:rFonts w:ascii="Cambria Math" w:hAnsi="Cambria Math"/>
                      <w:kern w:val="0"/>
                      <w:sz w:val="24"/>
                    </w:rPr>
                    <m:t>M</m:t>
                  </m:r>
                </m:sup>
                <m:e>
                  <m:r>
                    <w:rPr>
                      <w:rFonts w:ascii="Cambria Math" w:hAnsi="Cambria Math"/>
                      <w:kern w:val="0"/>
                      <w:sz w:val="24"/>
                    </w:rPr>
                    <m:t>I</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r>
                        <w:rPr>
                          <w:rFonts w:ascii="Cambria Math" w:hAnsi="Cambria Math"/>
                          <w:kern w:val="0"/>
                          <w:sz w:val="24"/>
                        </w:rPr>
                        <m:t>∈</m:t>
                      </m:r>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e>
                  </m:d>
                </m:e>
              </m:nary>
            </m:den>
          </m:f>
        </m:oMath>
      </m:oMathPara>
    </w:p>
    <w:p w14:paraId="3E07FB55" w14:textId="77777777" w:rsidR="00B13266" w:rsidRDefault="00D660F4">
      <w:pPr>
        <w:spacing w:line="360" w:lineRule="auto"/>
        <w:textAlignment w:val="center"/>
        <w:rPr>
          <w:rFonts w:hAnsi="Cambria Math"/>
          <w:kern w:val="0"/>
          <w:sz w:val="24"/>
        </w:rPr>
      </w:pPr>
      <w:r>
        <w:rPr>
          <w:rFonts w:hAnsi="Cambria Math" w:hint="eastAsia"/>
          <w:kern w:val="0"/>
          <w:sz w:val="24"/>
        </w:rPr>
        <w:t>其中</w:t>
      </w:r>
      <m:oMath>
        <m:r>
          <w:rPr>
            <w:rFonts w:ascii="Cambria Math" w:hAnsi="Cambria Math"/>
            <w:kern w:val="0"/>
            <w:sz w:val="24"/>
          </w:rPr>
          <m:t>I</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r>
              <w:rPr>
                <w:rFonts w:ascii="Cambria Math" w:hAnsi="Cambria Math"/>
                <w:kern w:val="0"/>
                <w:sz w:val="24"/>
              </w:rPr>
              <m:t>∈</m:t>
            </m:r>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e>
        </m:d>
      </m:oMath>
      <w:r>
        <w:rPr>
          <w:rFonts w:hAnsi="Cambria Math" w:hint="eastAsia"/>
          <w:kern w:val="0"/>
          <w:sz w:val="24"/>
        </w:rPr>
        <w:t>为指示函数，表示如果</w:t>
      </w:r>
      <w:r>
        <w:rPr>
          <w:rFonts w:hAnsi="Cambria Math" w:hint="eastAsia"/>
          <w:kern w:val="0"/>
          <w:sz w:val="24"/>
        </w:rPr>
        <w:t>U</w:t>
      </w:r>
      <w:r>
        <w:rPr>
          <w:rFonts w:hAnsi="Cambria Math" w:hint="eastAsia"/>
          <w:kern w:val="0"/>
          <w:sz w:val="24"/>
        </w:rPr>
        <w:t>中的样本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存在于第</w:t>
      </w:r>
      <w:r>
        <w:rPr>
          <w:rFonts w:hAnsi="Cambria Math" w:hint="eastAsia"/>
          <w:kern w:val="0"/>
          <w:sz w:val="24"/>
        </w:rPr>
        <w:t>m</w:t>
      </w:r>
      <w:r>
        <w:rPr>
          <w:rFonts w:hAnsi="Cambria Math" w:hint="eastAsia"/>
          <w:kern w:val="0"/>
          <w:sz w:val="24"/>
        </w:rPr>
        <w:t>轮的测试集</w:t>
      </w:r>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oMath>
      <w:r>
        <w:rPr>
          <w:rFonts w:hAnsi="Cambria Math" w:hint="eastAsia"/>
          <w:kern w:val="0"/>
          <w:sz w:val="24"/>
        </w:rPr>
        <w:t>中，则</w:t>
      </w:r>
      <w:r>
        <w:rPr>
          <w:rFonts w:hAnsi="Cambria Math" w:hint="eastAsia"/>
          <w:i/>
          <w:iCs/>
          <w:kern w:val="0"/>
          <w:sz w:val="24"/>
        </w:rPr>
        <w:t>I</w:t>
      </w:r>
      <w:r>
        <w:rPr>
          <w:rFonts w:hAnsi="Cambria Math" w:hint="eastAsia"/>
          <w:kern w:val="0"/>
          <w:sz w:val="24"/>
        </w:rPr>
        <w:t>=1</w:t>
      </w:r>
      <w:r>
        <w:rPr>
          <w:rFonts w:hAnsi="Cambria Math" w:hint="eastAsia"/>
          <w:kern w:val="0"/>
          <w:sz w:val="24"/>
        </w:rPr>
        <w:t>，否则</w:t>
      </w:r>
      <w:r>
        <w:rPr>
          <w:rFonts w:hAnsi="Cambria Math" w:hint="eastAsia"/>
          <w:i/>
          <w:iCs/>
          <w:kern w:val="0"/>
          <w:sz w:val="24"/>
        </w:rPr>
        <w:t>I</w:t>
      </w:r>
      <w:r>
        <w:rPr>
          <w:rFonts w:hAnsi="Cambria Math" w:hint="eastAsia"/>
          <w:kern w:val="0"/>
          <w:sz w:val="24"/>
        </w:rPr>
        <w:t>=0</w:t>
      </w:r>
      <w:r>
        <w:rPr>
          <w:rFonts w:hAnsi="Cambria Math" w:hint="eastAsia"/>
          <w:kern w:val="0"/>
          <w:sz w:val="24"/>
        </w:rPr>
        <w:t>。</w:t>
      </w:r>
    </w:p>
    <w:p w14:paraId="5341BDD9" w14:textId="77777777" w:rsidR="00B13266" w:rsidRDefault="00D660F4">
      <w:pPr>
        <w:spacing w:line="360" w:lineRule="auto"/>
        <w:ind w:firstLineChars="200" w:firstLine="480"/>
        <w:textAlignment w:val="center"/>
        <w:rPr>
          <w:rFonts w:hAnsi="Cambria Math"/>
          <w:kern w:val="0"/>
          <w:sz w:val="24"/>
        </w:rPr>
      </w:pPr>
      <w:r>
        <w:rPr>
          <w:rFonts w:hAnsi="宋体" w:hint="eastAsia"/>
          <w:kern w:val="0"/>
          <w:sz w:val="24"/>
        </w:rPr>
        <w:t>S3-2</w:t>
      </w:r>
      <w:r>
        <w:rPr>
          <w:rFonts w:hAnsi="宋体" w:hint="eastAsia"/>
          <w:kern w:val="0"/>
          <w:sz w:val="24"/>
        </w:rPr>
        <w:t>：对</w:t>
      </w:r>
      <w:r>
        <w:rPr>
          <w:rFonts w:hAnsi="宋体" w:hint="eastAsia"/>
          <w:kern w:val="0"/>
          <w:sz w:val="24"/>
        </w:rPr>
        <w:t>U</w:t>
      </w:r>
      <w:r>
        <w:rPr>
          <w:rFonts w:hAnsi="宋体" w:hint="eastAsia"/>
          <w:kern w:val="0"/>
          <w:sz w:val="24"/>
        </w:rPr>
        <w:t>中所有样本使用其概率</w:t>
      </w:r>
      <m:oMath>
        <m:sSub>
          <m:sSubPr>
            <m:ctrlPr>
              <w:rPr>
                <w:rFonts w:ascii="Cambria Math" w:hAnsi="Cambria Math"/>
                <w:kern w:val="0"/>
                <w:sz w:val="24"/>
              </w:rPr>
            </m:ctrlPr>
          </m:sSubPr>
          <m:e>
            <m:r>
              <m:rPr>
                <m:sty m:val="p"/>
              </m:rPr>
              <w:rPr>
                <w:rFonts w:ascii="Cambria Math" w:hAnsi="Cambria Math"/>
                <w:kern w:val="0"/>
                <w:sz w:val="24"/>
              </w:rPr>
              <m:t>ρ</m:t>
            </m:r>
          </m:e>
          <m:sub>
            <m:r>
              <m:rPr>
                <m:sty m:val="p"/>
              </m:rPr>
              <w:rPr>
                <w:rFonts w:ascii="Cambria Math" w:hAnsi="Cambria Math"/>
                <w:kern w:val="0"/>
                <w:sz w:val="24"/>
              </w:rPr>
              <m:t>i</m:t>
            </m:r>
          </m:sub>
        </m:sSub>
      </m:oMath>
      <w:r>
        <w:rPr>
          <w:rFonts w:hAnsi="Cambria Math" w:hint="eastAsia"/>
          <w:kern w:val="0"/>
          <w:sz w:val="24"/>
        </w:rPr>
        <w:t>按降序</w:t>
      </w:r>
      <w:r>
        <w:rPr>
          <w:rFonts w:hAnsi="宋体" w:hint="eastAsia"/>
          <w:kern w:val="0"/>
          <w:sz w:val="24"/>
        </w:rPr>
        <w:t>排序，选出排名前</w:t>
      </w:r>
      <m:oMath>
        <m:r>
          <m:rPr>
            <m:sty m:val="p"/>
          </m:rPr>
          <w:rPr>
            <w:rFonts w:ascii="Cambria Math" w:hAnsi="Cambria Math"/>
            <w:kern w:val="0"/>
            <w:sz w:val="24"/>
          </w:rPr>
          <m:t>θ</m:t>
        </m:r>
      </m:oMath>
      <w:r>
        <w:rPr>
          <w:rFonts w:hAnsi="宋体" w:hint="eastAsia"/>
          <w:kern w:val="0"/>
          <w:sz w:val="24"/>
        </w:rPr>
        <w:t>的样本作为可靠正样本，并将它们加入到正样本数据集</w:t>
      </w:r>
      <w:r>
        <w:rPr>
          <w:rFonts w:hAnsi="宋体" w:hint="eastAsia"/>
          <w:kern w:val="0"/>
          <w:sz w:val="24"/>
        </w:rPr>
        <w:t>P</w:t>
      </w:r>
      <w:r>
        <w:rPr>
          <w:rFonts w:hAnsi="宋体" w:hint="eastAsia"/>
          <w:kern w:val="0"/>
          <w:sz w:val="24"/>
        </w:rPr>
        <w:t>中，同时将它们从</w:t>
      </w:r>
      <w:r>
        <w:rPr>
          <w:rFonts w:hAnsi="宋体" w:hint="eastAsia"/>
          <w:kern w:val="0"/>
          <w:sz w:val="24"/>
        </w:rPr>
        <w:t>U</w:t>
      </w:r>
      <w:r>
        <w:rPr>
          <w:rFonts w:hAnsi="宋体" w:hint="eastAsia"/>
          <w:kern w:val="0"/>
          <w:sz w:val="24"/>
        </w:rPr>
        <w:t>中删除，其中</w:t>
      </w:r>
      <m:oMath>
        <m:r>
          <m:rPr>
            <m:sty m:val="p"/>
          </m:rPr>
          <w:rPr>
            <w:rFonts w:ascii="Cambria Math" w:hAnsi="Cambria Math"/>
            <w:kern w:val="0"/>
            <w:sz w:val="24"/>
          </w:rPr>
          <m:t>θ</m:t>
        </m:r>
      </m:oMath>
      <w:r>
        <w:rPr>
          <w:rFonts w:hAnsi="Cambria Math" w:hint="eastAsia"/>
          <w:kern w:val="0"/>
          <w:sz w:val="24"/>
        </w:rPr>
        <w:t>的值是根据先验知识设定的</w:t>
      </w:r>
      <w:r>
        <w:rPr>
          <w:rFonts w:hAnsi="宋体" w:hint="eastAsia"/>
          <w:kern w:val="0"/>
          <w:sz w:val="24"/>
        </w:rPr>
        <w:t>。可选的，</w:t>
      </w:r>
      <m:oMath>
        <m:r>
          <m:rPr>
            <m:sty m:val="p"/>
          </m:rPr>
          <w:rPr>
            <w:rFonts w:ascii="Cambria Math" w:hAnsi="Cambria Math"/>
            <w:kern w:val="0"/>
            <w:sz w:val="24"/>
          </w:rPr>
          <m:t>θ</m:t>
        </m:r>
      </m:oMath>
      <w:r>
        <w:rPr>
          <w:rFonts w:hAnsi="Cambria Math" w:hint="eastAsia"/>
          <w:kern w:val="0"/>
          <w:sz w:val="24"/>
        </w:rPr>
        <w:t>设为</w:t>
      </w:r>
      <w:r>
        <w:rPr>
          <w:rFonts w:hAnsi="Cambria Math" w:hint="eastAsia"/>
          <w:kern w:val="0"/>
          <w:sz w:val="24"/>
        </w:rPr>
        <w:t>0.1</w:t>
      </w:r>
      <w:r>
        <w:rPr>
          <w:rFonts w:hAnsi="Cambria Math" w:hint="eastAsia"/>
          <w:kern w:val="0"/>
          <w:sz w:val="24"/>
        </w:rPr>
        <w:t>。</w:t>
      </w:r>
    </w:p>
    <w:p w14:paraId="1C1D2319"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lastRenderedPageBreak/>
        <w:t>S4</w:t>
      </w:r>
      <w:r>
        <w:rPr>
          <w:rFonts w:hAnsi="宋体" w:hint="eastAsia"/>
          <w:kern w:val="0"/>
          <w:sz w:val="24"/>
        </w:rPr>
        <w:t>：重复步骤</w:t>
      </w:r>
      <w:r>
        <w:rPr>
          <w:rFonts w:hAnsi="宋体" w:hint="eastAsia"/>
          <w:kern w:val="0"/>
          <w:sz w:val="24"/>
        </w:rPr>
        <w:t>S2-S3</w:t>
      </w:r>
      <w:r>
        <w:rPr>
          <w:rFonts w:hAnsi="宋体" w:hint="eastAsia"/>
          <w:kern w:val="0"/>
          <w:sz w:val="24"/>
        </w:rPr>
        <w:t>，直到达到预设的最大迭代次数。可选的，最大迭代次数设为</w:t>
      </w:r>
      <w:r>
        <w:rPr>
          <w:rFonts w:hAnsi="宋体" w:hint="eastAsia"/>
          <w:kern w:val="0"/>
          <w:sz w:val="24"/>
        </w:rPr>
        <w:t>5</w:t>
      </w:r>
      <w:r>
        <w:rPr>
          <w:rFonts w:hAnsi="宋体" w:hint="eastAsia"/>
          <w:kern w:val="0"/>
          <w:sz w:val="24"/>
        </w:rPr>
        <w:t>。在每次迭代中，为了推荐的可靠性和精准性，每次迭代只能选出少量可靠正样本，所以为了选出一定量的可靠正样本进行批量推荐，需要进行多次迭代。在每次迭代中，步骤</w:t>
      </w:r>
      <w:r>
        <w:rPr>
          <w:rFonts w:hAnsi="宋体" w:hint="eastAsia"/>
          <w:kern w:val="0"/>
          <w:sz w:val="24"/>
        </w:rPr>
        <w:t>S3</w:t>
      </w:r>
      <w:r>
        <w:rPr>
          <w:rFonts w:hAnsi="宋体" w:hint="eastAsia"/>
          <w:kern w:val="0"/>
          <w:sz w:val="24"/>
        </w:rPr>
        <w:t>每次会从未标记数据集</w:t>
      </w:r>
      <w:r>
        <w:rPr>
          <w:rFonts w:hAnsi="宋体" w:hint="eastAsia"/>
          <w:kern w:val="0"/>
          <w:sz w:val="24"/>
        </w:rPr>
        <w:t>U</w:t>
      </w:r>
      <w:r>
        <w:rPr>
          <w:rFonts w:hAnsi="宋体" w:hint="eastAsia"/>
          <w:kern w:val="0"/>
          <w:sz w:val="24"/>
        </w:rPr>
        <w:t>中选出部分可靠正样本加入到正样本数据集</w:t>
      </w:r>
      <w:r>
        <w:rPr>
          <w:rFonts w:hAnsi="宋体" w:hint="eastAsia"/>
          <w:kern w:val="0"/>
          <w:sz w:val="24"/>
        </w:rPr>
        <w:t>P</w:t>
      </w:r>
      <w:r>
        <w:rPr>
          <w:rFonts w:hAnsi="宋体" w:hint="eastAsia"/>
          <w:kern w:val="0"/>
          <w:sz w:val="24"/>
        </w:rPr>
        <w:t>中，同时将他们从未标记数据集</w:t>
      </w:r>
      <w:r>
        <w:rPr>
          <w:rFonts w:hAnsi="宋体" w:hint="eastAsia"/>
          <w:kern w:val="0"/>
          <w:sz w:val="24"/>
        </w:rPr>
        <w:t>U</w:t>
      </w:r>
      <w:r>
        <w:rPr>
          <w:rFonts w:hAnsi="宋体" w:hint="eastAsia"/>
          <w:kern w:val="0"/>
          <w:sz w:val="24"/>
        </w:rPr>
        <w:t>中删除。这种情况下，</w:t>
      </w:r>
      <w:r>
        <w:rPr>
          <w:rFonts w:hAnsi="宋体" w:hint="eastAsia"/>
          <w:kern w:val="0"/>
          <w:sz w:val="24"/>
        </w:rPr>
        <w:t>|P|</w:t>
      </w:r>
      <w:r>
        <w:rPr>
          <w:rFonts w:hAnsi="宋体" w:hint="eastAsia"/>
          <w:kern w:val="0"/>
          <w:sz w:val="24"/>
        </w:rPr>
        <w:t>的样本大小会随着迭代次数的增加而增大，</w:t>
      </w:r>
      <w:r>
        <w:rPr>
          <w:rFonts w:hAnsi="宋体" w:hint="eastAsia"/>
          <w:kern w:val="0"/>
          <w:sz w:val="24"/>
        </w:rPr>
        <w:t>|U|</w:t>
      </w:r>
      <w:r>
        <w:rPr>
          <w:rFonts w:hAnsi="宋体" w:hint="eastAsia"/>
          <w:kern w:val="0"/>
          <w:sz w:val="24"/>
        </w:rPr>
        <w:t>的样本大小会随着迭代次数的增加而减少，直至达到预设的最大迭代次数。由此，在多次迭代过程中从</w:t>
      </w:r>
      <w:r>
        <w:rPr>
          <w:rFonts w:hAnsi="宋体" w:hint="eastAsia"/>
          <w:kern w:val="0"/>
          <w:sz w:val="24"/>
        </w:rPr>
        <w:t>U</w:t>
      </w:r>
      <w:r>
        <w:rPr>
          <w:rFonts w:hAnsi="宋体" w:hint="eastAsia"/>
          <w:kern w:val="0"/>
          <w:sz w:val="24"/>
        </w:rPr>
        <w:t>中选出的所有可靠正样本即可作为公积金潜在缴存用户，向公积金方进行批量推荐。</w:t>
      </w:r>
    </w:p>
    <w:p w14:paraId="24D833D3"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例如，一批客户在</w:t>
      </w:r>
      <w:r>
        <w:rPr>
          <w:rFonts w:hAnsi="宋体" w:hint="eastAsia"/>
          <w:kern w:val="0"/>
          <w:sz w:val="24"/>
        </w:rPr>
        <w:t>B</w:t>
      </w:r>
      <w:r>
        <w:rPr>
          <w:rFonts w:hAnsi="宋体" w:hint="eastAsia"/>
          <w:kern w:val="0"/>
          <w:sz w:val="24"/>
        </w:rPr>
        <w:t>方</w:t>
      </w:r>
      <w:r>
        <w:rPr>
          <w:rFonts w:hint="eastAsia"/>
          <w:sz w:val="24"/>
        </w:rPr>
        <w:t>税务数据</w:t>
      </w:r>
      <w:r>
        <w:rPr>
          <w:rFonts w:hAnsi="宋体" w:hint="eastAsia"/>
          <w:kern w:val="0"/>
          <w:sz w:val="24"/>
        </w:rPr>
        <w:t>中的</w:t>
      </w:r>
      <w:r>
        <w:rPr>
          <w:rFonts w:hint="eastAsia"/>
          <w:sz w:val="24"/>
        </w:rPr>
        <w:t>个人基本信息、个人所得税，</w:t>
      </w:r>
      <w:proofErr w:type="gramStart"/>
      <w:r>
        <w:rPr>
          <w:rFonts w:hint="eastAsia"/>
          <w:sz w:val="24"/>
        </w:rPr>
        <w:t>房管税</w:t>
      </w:r>
      <w:proofErr w:type="gramEnd"/>
      <w:r>
        <w:rPr>
          <w:rFonts w:hint="eastAsia"/>
          <w:sz w:val="24"/>
        </w:rPr>
        <w:t>等与应用场景相关信息</w:t>
      </w:r>
      <w:r>
        <w:rPr>
          <w:rFonts w:hAnsi="宋体" w:hint="eastAsia"/>
          <w:kern w:val="0"/>
          <w:sz w:val="24"/>
        </w:rPr>
        <w:t>；该批客户在</w:t>
      </w:r>
      <w:r>
        <w:rPr>
          <w:rFonts w:hAnsi="宋体" w:hint="eastAsia"/>
          <w:kern w:val="0"/>
          <w:sz w:val="24"/>
        </w:rPr>
        <w:t>C</w:t>
      </w:r>
      <w:r>
        <w:rPr>
          <w:rFonts w:hAnsi="宋体" w:hint="eastAsia"/>
          <w:kern w:val="0"/>
          <w:sz w:val="24"/>
        </w:rPr>
        <w:t>方社保数据中的</w:t>
      </w:r>
      <w:r>
        <w:rPr>
          <w:rFonts w:hint="eastAsia"/>
          <w:sz w:val="24"/>
        </w:rPr>
        <w:t>个人基本信息、医疗保险、养老保险、失业保险等与应用场景信息</w:t>
      </w:r>
      <w:r>
        <w:rPr>
          <w:rFonts w:hAnsi="宋体" w:hint="eastAsia"/>
          <w:kern w:val="0"/>
          <w:sz w:val="24"/>
        </w:rPr>
        <w:t>，经预处理，分别放入训练好的纵向联邦</w:t>
      </w:r>
      <w:r>
        <w:rPr>
          <w:rFonts w:hAnsi="宋体" w:hint="eastAsia"/>
          <w:kern w:val="0"/>
          <w:sz w:val="24"/>
        </w:rPr>
        <w:t>GBDT</w:t>
      </w:r>
      <w:r>
        <w:rPr>
          <w:rFonts w:hAnsi="宋体" w:hint="eastAsia"/>
          <w:kern w:val="0"/>
          <w:sz w:val="24"/>
        </w:rPr>
        <w:t>模型中，各方根据该批客户特征特点判断该批客户中是否存在灵活就业人员公积金缴存潜在用户，然后将判断为潜在用户的客户们向公积金方进行批量推荐。</w:t>
      </w:r>
      <w:r>
        <w:rPr>
          <w:rFonts w:hAnsi="宋体" w:hint="eastAsia"/>
          <w:kern w:val="0"/>
          <w:sz w:val="24"/>
        </w:rPr>
        <w:t xml:space="preserve"> </w:t>
      </w:r>
    </w:p>
    <w:p w14:paraId="1548F2E8"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最后说明的是，以上实施例仅用以说明本发明的技术方案而非限制，尽管参照较佳实施例对本发明进行了详细说明，本领域的普通技术人员应当理解，可以对本发明的技术方案进行修改或者等同替换，而不脱离本技术方案的宗旨和范围，其均应涵盖在本发明的权利要求范围当中。</w:t>
      </w:r>
    </w:p>
    <w:p w14:paraId="2A9B6C2C" w14:textId="77777777" w:rsidR="00B13266" w:rsidRDefault="00B13266">
      <w:pPr>
        <w:spacing w:line="360" w:lineRule="auto"/>
        <w:textAlignment w:val="center"/>
        <w:rPr>
          <w:rFonts w:hAnsi="宋体"/>
          <w:kern w:val="0"/>
          <w:sz w:val="24"/>
        </w:rPr>
        <w:sectPr w:rsidR="00B13266">
          <w:headerReference w:type="default" r:id="rId12"/>
          <w:footerReference w:type="default" r:id="rId13"/>
          <w:pgSz w:w="11907" w:h="16840"/>
          <w:pgMar w:top="1418" w:right="851" w:bottom="851" w:left="1418" w:header="851" w:footer="992" w:gutter="0"/>
          <w:pgNumType w:start="1"/>
          <w:cols w:space="720"/>
        </w:sectPr>
      </w:pPr>
    </w:p>
    <w:p w14:paraId="2791AF2D" w14:textId="77777777" w:rsidR="00B13266" w:rsidRDefault="00D660F4">
      <w:pPr>
        <w:spacing w:line="360" w:lineRule="auto"/>
        <w:jc w:val="center"/>
      </w:pPr>
      <w:r>
        <w:rPr>
          <w:noProof/>
        </w:rPr>
        <w:lastRenderedPageBreak/>
        <w:drawing>
          <wp:inline distT="0" distB="0" distL="114300" distR="114300" wp14:anchorId="29C53957" wp14:editId="0E357D8C">
            <wp:extent cx="3782060" cy="3629025"/>
            <wp:effectExtent l="0" t="0" r="2540"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3782060" cy="3629025"/>
                    </a:xfrm>
                    <a:prstGeom prst="rect">
                      <a:avLst/>
                    </a:prstGeom>
                    <a:noFill/>
                    <a:ln>
                      <a:noFill/>
                    </a:ln>
                  </pic:spPr>
                </pic:pic>
              </a:graphicData>
            </a:graphic>
          </wp:inline>
        </w:drawing>
      </w:r>
    </w:p>
    <w:p w14:paraId="1AFA0700" w14:textId="77777777" w:rsidR="00B13266" w:rsidRDefault="00D660F4">
      <w:pPr>
        <w:spacing w:line="360" w:lineRule="auto"/>
        <w:jc w:val="center"/>
        <w:rPr>
          <w:rFonts w:ascii="宋体" w:hAnsi="宋体" w:cs="宋体"/>
        </w:rPr>
      </w:pPr>
      <w:r>
        <w:rPr>
          <w:rFonts w:ascii="宋体" w:hAnsi="宋体" w:cs="宋体" w:hint="eastAsia"/>
        </w:rPr>
        <w:t>图1</w:t>
      </w:r>
    </w:p>
    <w:p w14:paraId="04EB4094" w14:textId="77777777" w:rsidR="00B13266" w:rsidRDefault="00D660F4">
      <w:pPr>
        <w:spacing w:line="360" w:lineRule="auto"/>
        <w:jc w:val="center"/>
      </w:pPr>
      <w:r>
        <w:rPr>
          <w:noProof/>
        </w:rPr>
        <w:drawing>
          <wp:inline distT="0" distB="0" distL="114300" distR="114300" wp14:anchorId="351E2D84" wp14:editId="61C4E9A2">
            <wp:extent cx="6110605" cy="3002280"/>
            <wp:effectExtent l="0" t="0" r="10795"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6110605" cy="3002280"/>
                    </a:xfrm>
                    <a:prstGeom prst="rect">
                      <a:avLst/>
                    </a:prstGeom>
                    <a:noFill/>
                    <a:ln>
                      <a:noFill/>
                    </a:ln>
                  </pic:spPr>
                </pic:pic>
              </a:graphicData>
            </a:graphic>
          </wp:inline>
        </w:drawing>
      </w:r>
    </w:p>
    <w:p w14:paraId="50191C5F" w14:textId="77777777" w:rsidR="00B13266" w:rsidRDefault="00D660F4">
      <w:pPr>
        <w:spacing w:line="360" w:lineRule="auto"/>
        <w:jc w:val="center"/>
      </w:pPr>
      <w:r>
        <w:rPr>
          <w:rFonts w:hint="eastAsia"/>
        </w:rPr>
        <w:t>图</w:t>
      </w:r>
      <w:r>
        <w:rPr>
          <w:rFonts w:hint="eastAsia"/>
        </w:rPr>
        <w:t>2</w:t>
      </w:r>
    </w:p>
    <w:p w14:paraId="6E624199" w14:textId="77777777" w:rsidR="00B13266" w:rsidRDefault="00D660F4">
      <w:pPr>
        <w:spacing w:line="360" w:lineRule="auto"/>
        <w:jc w:val="center"/>
      </w:pPr>
      <w:r>
        <w:rPr>
          <w:noProof/>
        </w:rPr>
        <w:lastRenderedPageBreak/>
        <w:drawing>
          <wp:inline distT="0" distB="0" distL="114300" distR="114300" wp14:anchorId="5A43CD08" wp14:editId="761D9C4C">
            <wp:extent cx="4411980" cy="3219450"/>
            <wp:effectExtent l="0" t="0" r="762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4411980" cy="3219450"/>
                    </a:xfrm>
                    <a:prstGeom prst="rect">
                      <a:avLst/>
                    </a:prstGeom>
                    <a:noFill/>
                    <a:ln>
                      <a:noFill/>
                    </a:ln>
                  </pic:spPr>
                </pic:pic>
              </a:graphicData>
            </a:graphic>
          </wp:inline>
        </w:drawing>
      </w:r>
    </w:p>
    <w:p w14:paraId="4A7B89A9" w14:textId="77777777" w:rsidR="00B13266" w:rsidRDefault="00D660F4">
      <w:pPr>
        <w:spacing w:line="360" w:lineRule="auto"/>
        <w:jc w:val="center"/>
      </w:pPr>
      <w:r>
        <w:rPr>
          <w:rFonts w:hint="eastAsia"/>
        </w:rPr>
        <w:t>图</w:t>
      </w:r>
      <w:r>
        <w:rPr>
          <w:rFonts w:hint="eastAsia"/>
        </w:rPr>
        <w:t>3</w:t>
      </w:r>
    </w:p>
    <w:p w14:paraId="005CF4A3" w14:textId="77777777" w:rsidR="00B13266" w:rsidRDefault="00D660F4">
      <w:pPr>
        <w:spacing w:line="360" w:lineRule="auto"/>
        <w:jc w:val="center"/>
      </w:pPr>
      <w:r>
        <w:rPr>
          <w:noProof/>
        </w:rPr>
        <w:drawing>
          <wp:inline distT="0" distB="0" distL="114300" distR="114300" wp14:anchorId="6901FB21" wp14:editId="0C0C1402">
            <wp:extent cx="6115050" cy="2228850"/>
            <wp:effectExtent l="0" t="0" r="6350" b="635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6"/>
                    <a:stretch>
                      <a:fillRect/>
                    </a:stretch>
                  </pic:blipFill>
                  <pic:spPr>
                    <a:xfrm>
                      <a:off x="0" y="0"/>
                      <a:ext cx="6115050" cy="2228850"/>
                    </a:xfrm>
                    <a:prstGeom prst="rect">
                      <a:avLst/>
                    </a:prstGeom>
                    <a:noFill/>
                    <a:ln>
                      <a:noFill/>
                    </a:ln>
                  </pic:spPr>
                </pic:pic>
              </a:graphicData>
            </a:graphic>
          </wp:inline>
        </w:drawing>
      </w:r>
    </w:p>
    <w:p w14:paraId="0921B555" w14:textId="77777777" w:rsidR="00B13266" w:rsidRDefault="00D660F4">
      <w:pPr>
        <w:spacing w:line="360" w:lineRule="auto"/>
        <w:jc w:val="center"/>
      </w:pPr>
      <w:r>
        <w:rPr>
          <w:rFonts w:hint="eastAsia"/>
        </w:rPr>
        <w:t>图</w:t>
      </w:r>
      <w:r>
        <w:rPr>
          <w:rFonts w:hint="eastAsia"/>
        </w:rPr>
        <w:t>4</w:t>
      </w:r>
    </w:p>
    <w:p w14:paraId="6D36467C" w14:textId="77777777" w:rsidR="00B13266" w:rsidRDefault="00D660F4">
      <w:pPr>
        <w:spacing w:line="360" w:lineRule="auto"/>
        <w:jc w:val="center"/>
      </w:pPr>
      <w:r>
        <w:rPr>
          <w:noProof/>
        </w:rPr>
        <w:drawing>
          <wp:inline distT="0" distB="0" distL="114300" distR="114300" wp14:anchorId="46683D3C" wp14:editId="2801FC97">
            <wp:extent cx="6113780" cy="2021205"/>
            <wp:effectExtent l="0" t="0" r="7620" b="1079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7"/>
                    <a:stretch>
                      <a:fillRect/>
                    </a:stretch>
                  </pic:blipFill>
                  <pic:spPr>
                    <a:xfrm>
                      <a:off x="0" y="0"/>
                      <a:ext cx="6113780" cy="2021205"/>
                    </a:xfrm>
                    <a:prstGeom prst="rect">
                      <a:avLst/>
                    </a:prstGeom>
                    <a:noFill/>
                    <a:ln>
                      <a:noFill/>
                    </a:ln>
                  </pic:spPr>
                </pic:pic>
              </a:graphicData>
            </a:graphic>
          </wp:inline>
        </w:drawing>
      </w:r>
    </w:p>
    <w:p w14:paraId="563AEBA3" w14:textId="77777777" w:rsidR="00B13266" w:rsidRDefault="00D660F4">
      <w:pPr>
        <w:spacing w:line="360" w:lineRule="auto"/>
        <w:jc w:val="center"/>
      </w:pPr>
      <w:r>
        <w:rPr>
          <w:rFonts w:hint="eastAsia"/>
        </w:rPr>
        <w:t>图</w:t>
      </w:r>
      <w:r>
        <w:rPr>
          <w:rFonts w:hint="eastAsia"/>
        </w:rPr>
        <w:t>5</w:t>
      </w:r>
    </w:p>
    <w:p w14:paraId="2D6EACCD" w14:textId="77777777" w:rsidR="00B13266" w:rsidRDefault="00D660F4">
      <w:pPr>
        <w:spacing w:line="360" w:lineRule="auto"/>
        <w:jc w:val="center"/>
      </w:pPr>
      <w:r>
        <w:rPr>
          <w:noProof/>
        </w:rPr>
        <w:lastRenderedPageBreak/>
        <w:drawing>
          <wp:inline distT="0" distB="0" distL="114300" distR="114300" wp14:anchorId="6F4405DE" wp14:editId="1FA20DC3">
            <wp:extent cx="6115685" cy="3344545"/>
            <wp:effectExtent l="0" t="0" r="5715" b="825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8"/>
                    <a:stretch>
                      <a:fillRect/>
                    </a:stretch>
                  </pic:blipFill>
                  <pic:spPr>
                    <a:xfrm>
                      <a:off x="0" y="0"/>
                      <a:ext cx="6115685" cy="3344545"/>
                    </a:xfrm>
                    <a:prstGeom prst="rect">
                      <a:avLst/>
                    </a:prstGeom>
                    <a:noFill/>
                    <a:ln>
                      <a:noFill/>
                    </a:ln>
                  </pic:spPr>
                </pic:pic>
              </a:graphicData>
            </a:graphic>
          </wp:inline>
        </w:drawing>
      </w:r>
    </w:p>
    <w:p w14:paraId="09E7ED1F" w14:textId="77777777" w:rsidR="00B13266" w:rsidRDefault="00D660F4">
      <w:pPr>
        <w:spacing w:line="360" w:lineRule="auto"/>
        <w:jc w:val="center"/>
      </w:pPr>
      <w:r>
        <w:rPr>
          <w:rFonts w:hint="eastAsia"/>
        </w:rPr>
        <w:t>图</w:t>
      </w:r>
      <w:r>
        <w:rPr>
          <w:rFonts w:hint="eastAsia"/>
        </w:rPr>
        <w:t>6</w:t>
      </w:r>
    </w:p>
    <w:sectPr w:rsidR="00B13266">
      <w:headerReference w:type="default" r:id="rId19"/>
      <w:pgSz w:w="11907" w:h="16840"/>
      <w:pgMar w:top="1418" w:right="851" w:bottom="851" w:left="1418"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76397" w14:textId="77777777" w:rsidR="00C02707" w:rsidRDefault="00C02707">
      <w:r>
        <w:separator/>
      </w:r>
    </w:p>
  </w:endnote>
  <w:endnote w:type="continuationSeparator" w:id="0">
    <w:p w14:paraId="208D1430" w14:textId="77777777" w:rsidR="00C02707" w:rsidRDefault="00C02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DD782" w14:textId="77777777" w:rsidR="00B13266" w:rsidRDefault="00D660F4">
    <w:pPr>
      <w:framePr w:wrap="around" w:vAnchor="text" w:hAnchor="margin" w:xAlign="center" w:y="1"/>
    </w:pPr>
    <w:r>
      <w:fldChar w:fldCharType="begin"/>
    </w:r>
    <w:r>
      <w:instrText xml:space="preserve">PAGE  </w:instrText>
    </w:r>
    <w:r>
      <w:fldChar w:fldCharType="end"/>
    </w:r>
  </w:p>
  <w:p w14:paraId="24A15F22" w14:textId="77777777" w:rsidR="00B13266" w:rsidRDefault="00B1326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79BEE" w14:textId="77777777" w:rsidR="00B13266" w:rsidRDefault="00B13266">
    <w:pPr>
      <w:pStyle w:val="a9"/>
      <w:jc w:val="center"/>
      <w:rPr>
        <w:rStyle w:val="af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B06DF" w14:textId="77777777" w:rsidR="00B13266" w:rsidRDefault="00D660F4">
    <w:pPr>
      <w:pStyle w:val="a9"/>
      <w:jc w:val="center"/>
      <w:rPr>
        <w:rStyle w:val="af2"/>
      </w:rPr>
    </w:pPr>
    <w:r>
      <w:fldChar w:fldCharType="begin"/>
    </w:r>
    <w:r>
      <w:rPr>
        <w:rStyle w:val="af2"/>
      </w:rPr>
      <w:instrText xml:space="preserve"> PAGE </w:instrText>
    </w:r>
    <w:r>
      <w:fldChar w:fldCharType="separate"/>
    </w:r>
    <w:r>
      <w:rPr>
        <w:rStyle w:val="af2"/>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95E7A" w14:textId="77777777" w:rsidR="00C02707" w:rsidRDefault="00C02707">
      <w:r>
        <w:separator/>
      </w:r>
    </w:p>
  </w:footnote>
  <w:footnote w:type="continuationSeparator" w:id="0">
    <w:p w14:paraId="72C6CFD2" w14:textId="77777777" w:rsidR="00C02707" w:rsidRDefault="00C02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962C7" w14:textId="77777777" w:rsidR="00B13266" w:rsidRDefault="00D660F4">
    <w:pPr>
      <w:pStyle w:val="ab"/>
      <w:rPr>
        <w:rFonts w:ascii="黑体" w:eastAsia="黑体"/>
        <w:sz w:val="28"/>
        <w:szCs w:val="28"/>
      </w:rPr>
    </w:pPr>
    <w:r>
      <w:rPr>
        <w:rFonts w:ascii="黑体" w:eastAsia="黑体" w:hint="eastAsia"/>
        <w:sz w:val="28"/>
        <w:szCs w:val="28"/>
      </w:rPr>
      <w:t>说 明 书 摘 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9822F" w14:textId="77777777" w:rsidR="00B13266" w:rsidRDefault="00D660F4">
    <w:pPr>
      <w:pStyle w:val="ab"/>
      <w:rPr>
        <w:rFonts w:ascii="黑体" w:eastAsia="黑体"/>
        <w:sz w:val="28"/>
        <w:szCs w:val="28"/>
      </w:rPr>
    </w:pPr>
    <w:r>
      <w:rPr>
        <w:rFonts w:ascii="黑体" w:eastAsia="黑体" w:hint="eastAsia"/>
        <w:sz w:val="28"/>
        <w:szCs w:val="28"/>
      </w:rPr>
      <w:t xml:space="preserve">说 </w:t>
    </w:r>
    <w:r>
      <w:rPr>
        <w:rFonts w:ascii="黑体" w:eastAsia="黑体" w:hint="eastAsia"/>
        <w:sz w:val="28"/>
        <w:szCs w:val="28"/>
      </w:rPr>
      <w:t>明 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30903" w14:textId="77777777" w:rsidR="00B13266" w:rsidRDefault="00D660F4">
    <w:pPr>
      <w:pStyle w:val="ab"/>
      <w:rPr>
        <w:rFonts w:ascii="黑体" w:eastAsia="黑体"/>
        <w:sz w:val="28"/>
        <w:szCs w:val="28"/>
      </w:rPr>
    </w:pPr>
    <w:r>
      <w:rPr>
        <w:rFonts w:ascii="黑体" w:eastAsia="黑体" w:hint="eastAsia"/>
        <w:sz w:val="28"/>
        <w:szCs w:val="28"/>
      </w:rPr>
      <w:t>说 明 书 附 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842F"/>
    <w:multiLevelType w:val="singleLevel"/>
    <w:tmpl w:val="0670842F"/>
    <w:lvl w:ilvl="0">
      <w:start w:val="3"/>
      <w:numFmt w:val="decimal"/>
      <w:lvlText w:val="%1."/>
      <w:lvlJc w:val="left"/>
      <w:pPr>
        <w:tabs>
          <w:tab w:val="left" w:pos="312"/>
        </w:tabs>
      </w:pPr>
    </w:lvl>
  </w:abstractNum>
  <w:abstractNum w:abstractNumId="1" w15:restartNumberingAfterBreak="0">
    <w:nsid w:val="7DD81F3D"/>
    <w:multiLevelType w:val="multilevel"/>
    <w:tmpl w:val="7DD81F3D"/>
    <w:lvl w:ilvl="0">
      <w:start w:val="1"/>
      <w:numFmt w:val="decimal"/>
      <w:lvlText w:val="%1."/>
      <w:lvlJc w:val="left"/>
      <w:pPr>
        <w:tabs>
          <w:tab w:val="left" w:pos="927"/>
        </w:tabs>
        <w:ind w:left="0" w:firstLine="567"/>
      </w:pPr>
      <w:rPr>
        <w:rFonts w:hint="eastAsia"/>
      </w:rPr>
    </w:lvl>
    <w:lvl w:ilvl="1">
      <w:start w:val="1"/>
      <w:numFmt w:val="decimal"/>
      <w:pStyle w:val="a"/>
      <w:lvlText w:val="%2."/>
      <w:lvlJc w:val="left"/>
      <w:pPr>
        <w:tabs>
          <w:tab w:val="left" w:pos="987"/>
        </w:tabs>
        <w:ind w:left="987" w:hanging="567"/>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何 杭轩">
    <w15:presenceInfo w15:providerId="Windows Live" w15:userId="40b7a68ca1ed0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GMxOWRhZmQzMzQ2MWRkYmQxNmU0MzUxMjE3ZmY0YmQifQ=="/>
  </w:docVars>
  <w:rsids>
    <w:rsidRoot w:val="007415C5"/>
    <w:rsid w:val="00000DC1"/>
    <w:rsid w:val="00002B04"/>
    <w:rsid w:val="00002F9E"/>
    <w:rsid w:val="00004B34"/>
    <w:rsid w:val="00011B30"/>
    <w:rsid w:val="00015315"/>
    <w:rsid w:val="00016B90"/>
    <w:rsid w:val="00020FF2"/>
    <w:rsid w:val="00023F08"/>
    <w:rsid w:val="000244B4"/>
    <w:rsid w:val="0002550C"/>
    <w:rsid w:val="00027A2E"/>
    <w:rsid w:val="00033C65"/>
    <w:rsid w:val="0003475A"/>
    <w:rsid w:val="000352B7"/>
    <w:rsid w:val="00035619"/>
    <w:rsid w:val="00035CF8"/>
    <w:rsid w:val="000418F6"/>
    <w:rsid w:val="00041BCB"/>
    <w:rsid w:val="0004333F"/>
    <w:rsid w:val="0004473D"/>
    <w:rsid w:val="00045AE3"/>
    <w:rsid w:val="00053C8E"/>
    <w:rsid w:val="00055958"/>
    <w:rsid w:val="0006015C"/>
    <w:rsid w:val="000606DE"/>
    <w:rsid w:val="000611F0"/>
    <w:rsid w:val="000618F9"/>
    <w:rsid w:val="00062712"/>
    <w:rsid w:val="00062A99"/>
    <w:rsid w:val="000635AD"/>
    <w:rsid w:val="00065FB5"/>
    <w:rsid w:val="00071A96"/>
    <w:rsid w:val="0007296D"/>
    <w:rsid w:val="0007755F"/>
    <w:rsid w:val="00082CE5"/>
    <w:rsid w:val="000839D4"/>
    <w:rsid w:val="00083CA2"/>
    <w:rsid w:val="0008481E"/>
    <w:rsid w:val="00087F9A"/>
    <w:rsid w:val="000900B9"/>
    <w:rsid w:val="00090416"/>
    <w:rsid w:val="0009477D"/>
    <w:rsid w:val="00094824"/>
    <w:rsid w:val="000967D3"/>
    <w:rsid w:val="000A0AFC"/>
    <w:rsid w:val="000A2809"/>
    <w:rsid w:val="000A28A0"/>
    <w:rsid w:val="000A2E25"/>
    <w:rsid w:val="000A6547"/>
    <w:rsid w:val="000A6B4A"/>
    <w:rsid w:val="000A7648"/>
    <w:rsid w:val="000B0CB0"/>
    <w:rsid w:val="000B2592"/>
    <w:rsid w:val="000B3AC3"/>
    <w:rsid w:val="000B509E"/>
    <w:rsid w:val="000B6C3B"/>
    <w:rsid w:val="000C1A34"/>
    <w:rsid w:val="000C375A"/>
    <w:rsid w:val="000C3E24"/>
    <w:rsid w:val="000C494D"/>
    <w:rsid w:val="000C6388"/>
    <w:rsid w:val="000D07B5"/>
    <w:rsid w:val="000D1C6B"/>
    <w:rsid w:val="000D1F5D"/>
    <w:rsid w:val="000D3742"/>
    <w:rsid w:val="000D7BF4"/>
    <w:rsid w:val="000E10DB"/>
    <w:rsid w:val="000E669D"/>
    <w:rsid w:val="000E6EF3"/>
    <w:rsid w:val="000E7BA6"/>
    <w:rsid w:val="000F191F"/>
    <w:rsid w:val="000F1BCE"/>
    <w:rsid w:val="000F281F"/>
    <w:rsid w:val="000F39AA"/>
    <w:rsid w:val="000F44AE"/>
    <w:rsid w:val="000F47C0"/>
    <w:rsid w:val="000F7EAD"/>
    <w:rsid w:val="000F7F47"/>
    <w:rsid w:val="00100332"/>
    <w:rsid w:val="0010183C"/>
    <w:rsid w:val="00101E26"/>
    <w:rsid w:val="00103795"/>
    <w:rsid w:val="00104E46"/>
    <w:rsid w:val="00107C25"/>
    <w:rsid w:val="00111DE4"/>
    <w:rsid w:val="00113129"/>
    <w:rsid w:val="00120A4A"/>
    <w:rsid w:val="001224AB"/>
    <w:rsid w:val="00126498"/>
    <w:rsid w:val="00126732"/>
    <w:rsid w:val="0012729C"/>
    <w:rsid w:val="00133B65"/>
    <w:rsid w:val="001365F4"/>
    <w:rsid w:val="001376CD"/>
    <w:rsid w:val="001408CB"/>
    <w:rsid w:val="0014105F"/>
    <w:rsid w:val="001412D8"/>
    <w:rsid w:val="001428BA"/>
    <w:rsid w:val="00143E6C"/>
    <w:rsid w:val="001463AF"/>
    <w:rsid w:val="0014643B"/>
    <w:rsid w:val="00147386"/>
    <w:rsid w:val="00151A7F"/>
    <w:rsid w:val="001550B4"/>
    <w:rsid w:val="00155E70"/>
    <w:rsid w:val="001649A8"/>
    <w:rsid w:val="001660BF"/>
    <w:rsid w:val="001703B1"/>
    <w:rsid w:val="00170647"/>
    <w:rsid w:val="00171923"/>
    <w:rsid w:val="00177735"/>
    <w:rsid w:val="00177926"/>
    <w:rsid w:val="001801E3"/>
    <w:rsid w:val="00183DFC"/>
    <w:rsid w:val="0018450D"/>
    <w:rsid w:val="00185160"/>
    <w:rsid w:val="001854B2"/>
    <w:rsid w:val="0018596A"/>
    <w:rsid w:val="001859A8"/>
    <w:rsid w:val="00186259"/>
    <w:rsid w:val="001878F5"/>
    <w:rsid w:val="001919C3"/>
    <w:rsid w:val="00193E6E"/>
    <w:rsid w:val="00194347"/>
    <w:rsid w:val="001949AD"/>
    <w:rsid w:val="00196772"/>
    <w:rsid w:val="001A1166"/>
    <w:rsid w:val="001A234D"/>
    <w:rsid w:val="001A2D00"/>
    <w:rsid w:val="001A5111"/>
    <w:rsid w:val="001A61D9"/>
    <w:rsid w:val="001A656A"/>
    <w:rsid w:val="001A7342"/>
    <w:rsid w:val="001A760A"/>
    <w:rsid w:val="001B2642"/>
    <w:rsid w:val="001B26B7"/>
    <w:rsid w:val="001B27B4"/>
    <w:rsid w:val="001B4CE7"/>
    <w:rsid w:val="001B53E4"/>
    <w:rsid w:val="001C1069"/>
    <w:rsid w:val="001C459A"/>
    <w:rsid w:val="001C54CF"/>
    <w:rsid w:val="001D0ACC"/>
    <w:rsid w:val="001D296D"/>
    <w:rsid w:val="001D3578"/>
    <w:rsid w:val="001D6294"/>
    <w:rsid w:val="001E039C"/>
    <w:rsid w:val="001E5CFE"/>
    <w:rsid w:val="001E68A4"/>
    <w:rsid w:val="001E727B"/>
    <w:rsid w:val="001F0F6F"/>
    <w:rsid w:val="001F122D"/>
    <w:rsid w:val="001F255F"/>
    <w:rsid w:val="001F4820"/>
    <w:rsid w:val="001F526A"/>
    <w:rsid w:val="001F65DA"/>
    <w:rsid w:val="001F7420"/>
    <w:rsid w:val="00203599"/>
    <w:rsid w:val="00205E0E"/>
    <w:rsid w:val="00207D44"/>
    <w:rsid w:val="00207F0E"/>
    <w:rsid w:val="002117C0"/>
    <w:rsid w:val="00211E50"/>
    <w:rsid w:val="00214C3C"/>
    <w:rsid w:val="0021591D"/>
    <w:rsid w:val="002168EE"/>
    <w:rsid w:val="00216BB0"/>
    <w:rsid w:val="00222AB8"/>
    <w:rsid w:val="002234DA"/>
    <w:rsid w:val="0022360F"/>
    <w:rsid w:val="002255A7"/>
    <w:rsid w:val="00226AFB"/>
    <w:rsid w:val="00226BC8"/>
    <w:rsid w:val="00227458"/>
    <w:rsid w:val="00227611"/>
    <w:rsid w:val="0023201F"/>
    <w:rsid w:val="00232CE3"/>
    <w:rsid w:val="00234A82"/>
    <w:rsid w:val="00237973"/>
    <w:rsid w:val="00237D38"/>
    <w:rsid w:val="00240969"/>
    <w:rsid w:val="002444FD"/>
    <w:rsid w:val="002451F2"/>
    <w:rsid w:val="00246CF6"/>
    <w:rsid w:val="002512CE"/>
    <w:rsid w:val="002516DB"/>
    <w:rsid w:val="00254A59"/>
    <w:rsid w:val="00260537"/>
    <w:rsid w:val="002621E5"/>
    <w:rsid w:val="0026301A"/>
    <w:rsid w:val="002645B8"/>
    <w:rsid w:val="00266ABB"/>
    <w:rsid w:val="002725A0"/>
    <w:rsid w:val="002728E2"/>
    <w:rsid w:val="002732D7"/>
    <w:rsid w:val="00276FA2"/>
    <w:rsid w:val="00291194"/>
    <w:rsid w:val="00293EBB"/>
    <w:rsid w:val="00296038"/>
    <w:rsid w:val="00296289"/>
    <w:rsid w:val="00296895"/>
    <w:rsid w:val="002A11DB"/>
    <w:rsid w:val="002A1536"/>
    <w:rsid w:val="002A1A09"/>
    <w:rsid w:val="002A44D7"/>
    <w:rsid w:val="002A5FFB"/>
    <w:rsid w:val="002A7328"/>
    <w:rsid w:val="002B1680"/>
    <w:rsid w:val="002B679D"/>
    <w:rsid w:val="002C06D8"/>
    <w:rsid w:val="002C1DB8"/>
    <w:rsid w:val="002C1EAC"/>
    <w:rsid w:val="002C2453"/>
    <w:rsid w:val="002C2B5A"/>
    <w:rsid w:val="002C5F9F"/>
    <w:rsid w:val="002C672B"/>
    <w:rsid w:val="002D0B82"/>
    <w:rsid w:val="002D28A3"/>
    <w:rsid w:val="002D3CC7"/>
    <w:rsid w:val="002D50BD"/>
    <w:rsid w:val="002D72A5"/>
    <w:rsid w:val="002D7CCD"/>
    <w:rsid w:val="002E33C4"/>
    <w:rsid w:val="002E4202"/>
    <w:rsid w:val="002E63BF"/>
    <w:rsid w:val="002F567E"/>
    <w:rsid w:val="002F682A"/>
    <w:rsid w:val="002F7971"/>
    <w:rsid w:val="003046E2"/>
    <w:rsid w:val="00305551"/>
    <w:rsid w:val="00307F3C"/>
    <w:rsid w:val="00311961"/>
    <w:rsid w:val="003128B0"/>
    <w:rsid w:val="00313A3C"/>
    <w:rsid w:val="00314FB7"/>
    <w:rsid w:val="003207B2"/>
    <w:rsid w:val="0032147A"/>
    <w:rsid w:val="00321E60"/>
    <w:rsid w:val="00324112"/>
    <w:rsid w:val="00325526"/>
    <w:rsid w:val="003302FB"/>
    <w:rsid w:val="0033097B"/>
    <w:rsid w:val="003325A7"/>
    <w:rsid w:val="0033341B"/>
    <w:rsid w:val="00336B70"/>
    <w:rsid w:val="00337E05"/>
    <w:rsid w:val="00340C6E"/>
    <w:rsid w:val="00345A6E"/>
    <w:rsid w:val="00347D75"/>
    <w:rsid w:val="00347FA8"/>
    <w:rsid w:val="0035368F"/>
    <w:rsid w:val="0035390E"/>
    <w:rsid w:val="003560D1"/>
    <w:rsid w:val="0035699D"/>
    <w:rsid w:val="00357882"/>
    <w:rsid w:val="0036418B"/>
    <w:rsid w:val="00365887"/>
    <w:rsid w:val="00366265"/>
    <w:rsid w:val="0036690D"/>
    <w:rsid w:val="00366A0B"/>
    <w:rsid w:val="00367617"/>
    <w:rsid w:val="0037122A"/>
    <w:rsid w:val="00372DCB"/>
    <w:rsid w:val="00373C90"/>
    <w:rsid w:val="00374BE5"/>
    <w:rsid w:val="0037720C"/>
    <w:rsid w:val="003772CB"/>
    <w:rsid w:val="003775C7"/>
    <w:rsid w:val="00382666"/>
    <w:rsid w:val="00385DA6"/>
    <w:rsid w:val="0038619A"/>
    <w:rsid w:val="003861FB"/>
    <w:rsid w:val="0038634B"/>
    <w:rsid w:val="003872A5"/>
    <w:rsid w:val="00392851"/>
    <w:rsid w:val="00393A42"/>
    <w:rsid w:val="00394261"/>
    <w:rsid w:val="00397D5B"/>
    <w:rsid w:val="003A1AD4"/>
    <w:rsid w:val="003A2B5C"/>
    <w:rsid w:val="003A45B6"/>
    <w:rsid w:val="003A46F1"/>
    <w:rsid w:val="003B04A7"/>
    <w:rsid w:val="003B0C38"/>
    <w:rsid w:val="003B3D99"/>
    <w:rsid w:val="003B3EBA"/>
    <w:rsid w:val="003B434A"/>
    <w:rsid w:val="003B4395"/>
    <w:rsid w:val="003B5E12"/>
    <w:rsid w:val="003B7144"/>
    <w:rsid w:val="003B7D5E"/>
    <w:rsid w:val="003C1516"/>
    <w:rsid w:val="003C63CC"/>
    <w:rsid w:val="003C6CA7"/>
    <w:rsid w:val="003C7364"/>
    <w:rsid w:val="003C73DA"/>
    <w:rsid w:val="003C7657"/>
    <w:rsid w:val="003D288E"/>
    <w:rsid w:val="003D2F57"/>
    <w:rsid w:val="003D4252"/>
    <w:rsid w:val="003D4334"/>
    <w:rsid w:val="003D485B"/>
    <w:rsid w:val="003D7429"/>
    <w:rsid w:val="003D7B0D"/>
    <w:rsid w:val="003E1365"/>
    <w:rsid w:val="003E1712"/>
    <w:rsid w:val="003E22EA"/>
    <w:rsid w:val="003E338C"/>
    <w:rsid w:val="003E34F2"/>
    <w:rsid w:val="003F5469"/>
    <w:rsid w:val="00400D68"/>
    <w:rsid w:val="0040150F"/>
    <w:rsid w:val="00402B9C"/>
    <w:rsid w:val="004036A7"/>
    <w:rsid w:val="004049CA"/>
    <w:rsid w:val="00412532"/>
    <w:rsid w:val="00415F21"/>
    <w:rsid w:val="004164D1"/>
    <w:rsid w:val="00420927"/>
    <w:rsid w:val="004221B4"/>
    <w:rsid w:val="00422AF3"/>
    <w:rsid w:val="004241C4"/>
    <w:rsid w:val="00425AEE"/>
    <w:rsid w:val="00426B55"/>
    <w:rsid w:val="00426CAF"/>
    <w:rsid w:val="00426DD1"/>
    <w:rsid w:val="00432D86"/>
    <w:rsid w:val="00434149"/>
    <w:rsid w:val="00436D2D"/>
    <w:rsid w:val="00440AE4"/>
    <w:rsid w:val="004414F4"/>
    <w:rsid w:val="004420AD"/>
    <w:rsid w:val="00445859"/>
    <w:rsid w:val="0044764C"/>
    <w:rsid w:val="00447A33"/>
    <w:rsid w:val="00447CDE"/>
    <w:rsid w:val="00447E39"/>
    <w:rsid w:val="0045180B"/>
    <w:rsid w:val="004527BC"/>
    <w:rsid w:val="004550DF"/>
    <w:rsid w:val="004571BF"/>
    <w:rsid w:val="004572DC"/>
    <w:rsid w:val="004579BD"/>
    <w:rsid w:val="004601BF"/>
    <w:rsid w:val="004602FE"/>
    <w:rsid w:val="004648BA"/>
    <w:rsid w:val="004654F7"/>
    <w:rsid w:val="004660D4"/>
    <w:rsid w:val="004675CF"/>
    <w:rsid w:val="00467E75"/>
    <w:rsid w:val="0047116F"/>
    <w:rsid w:val="0047164B"/>
    <w:rsid w:val="0047167D"/>
    <w:rsid w:val="00471A3B"/>
    <w:rsid w:val="004720E3"/>
    <w:rsid w:val="00472B6B"/>
    <w:rsid w:val="00475FD2"/>
    <w:rsid w:val="004761AB"/>
    <w:rsid w:val="004816C7"/>
    <w:rsid w:val="00482877"/>
    <w:rsid w:val="00482D57"/>
    <w:rsid w:val="004871A8"/>
    <w:rsid w:val="00487DB4"/>
    <w:rsid w:val="00491351"/>
    <w:rsid w:val="00491DC0"/>
    <w:rsid w:val="004924B4"/>
    <w:rsid w:val="00492DB2"/>
    <w:rsid w:val="00492E9E"/>
    <w:rsid w:val="0049340A"/>
    <w:rsid w:val="0049453E"/>
    <w:rsid w:val="004946A8"/>
    <w:rsid w:val="00496A68"/>
    <w:rsid w:val="004A1913"/>
    <w:rsid w:val="004A441C"/>
    <w:rsid w:val="004A4AD8"/>
    <w:rsid w:val="004B14EB"/>
    <w:rsid w:val="004B1D5E"/>
    <w:rsid w:val="004B28FA"/>
    <w:rsid w:val="004B2B11"/>
    <w:rsid w:val="004B3D37"/>
    <w:rsid w:val="004B4CAE"/>
    <w:rsid w:val="004B6350"/>
    <w:rsid w:val="004C0AB5"/>
    <w:rsid w:val="004C437A"/>
    <w:rsid w:val="004C4E0B"/>
    <w:rsid w:val="004C504F"/>
    <w:rsid w:val="004C5431"/>
    <w:rsid w:val="004D5D9D"/>
    <w:rsid w:val="004D5EF4"/>
    <w:rsid w:val="004D760D"/>
    <w:rsid w:val="004E0A04"/>
    <w:rsid w:val="004E2EDB"/>
    <w:rsid w:val="004E3B43"/>
    <w:rsid w:val="004E4786"/>
    <w:rsid w:val="004E6327"/>
    <w:rsid w:val="004F0081"/>
    <w:rsid w:val="004F06C5"/>
    <w:rsid w:val="004F20DC"/>
    <w:rsid w:val="004F61A4"/>
    <w:rsid w:val="004F61DD"/>
    <w:rsid w:val="004F72D1"/>
    <w:rsid w:val="0050114F"/>
    <w:rsid w:val="0050472F"/>
    <w:rsid w:val="00504E93"/>
    <w:rsid w:val="00505699"/>
    <w:rsid w:val="005073FE"/>
    <w:rsid w:val="00510281"/>
    <w:rsid w:val="005116F7"/>
    <w:rsid w:val="00511BB6"/>
    <w:rsid w:val="00511E7B"/>
    <w:rsid w:val="00515B53"/>
    <w:rsid w:val="00515C83"/>
    <w:rsid w:val="00515E8C"/>
    <w:rsid w:val="005165F1"/>
    <w:rsid w:val="0051766B"/>
    <w:rsid w:val="005203AB"/>
    <w:rsid w:val="00522B45"/>
    <w:rsid w:val="0052427A"/>
    <w:rsid w:val="00524C3D"/>
    <w:rsid w:val="00527A2F"/>
    <w:rsid w:val="00531832"/>
    <w:rsid w:val="005337A7"/>
    <w:rsid w:val="005359B3"/>
    <w:rsid w:val="00542ED7"/>
    <w:rsid w:val="0054366C"/>
    <w:rsid w:val="00544137"/>
    <w:rsid w:val="0054548D"/>
    <w:rsid w:val="0055259F"/>
    <w:rsid w:val="00552D55"/>
    <w:rsid w:val="0055442C"/>
    <w:rsid w:val="0055632F"/>
    <w:rsid w:val="005568C3"/>
    <w:rsid w:val="00556A8E"/>
    <w:rsid w:val="005606B5"/>
    <w:rsid w:val="0056095A"/>
    <w:rsid w:val="00561AA3"/>
    <w:rsid w:val="00561E7B"/>
    <w:rsid w:val="005645A5"/>
    <w:rsid w:val="00565125"/>
    <w:rsid w:val="005651C0"/>
    <w:rsid w:val="00565B16"/>
    <w:rsid w:val="00565C26"/>
    <w:rsid w:val="00566015"/>
    <w:rsid w:val="00567105"/>
    <w:rsid w:val="005671E0"/>
    <w:rsid w:val="0056753B"/>
    <w:rsid w:val="00567EF3"/>
    <w:rsid w:val="0057267B"/>
    <w:rsid w:val="005745C3"/>
    <w:rsid w:val="00575268"/>
    <w:rsid w:val="005755C3"/>
    <w:rsid w:val="00575D12"/>
    <w:rsid w:val="005772D6"/>
    <w:rsid w:val="005778D6"/>
    <w:rsid w:val="005778F7"/>
    <w:rsid w:val="005818D2"/>
    <w:rsid w:val="005835D2"/>
    <w:rsid w:val="005836E4"/>
    <w:rsid w:val="00583A59"/>
    <w:rsid w:val="005846D2"/>
    <w:rsid w:val="00585595"/>
    <w:rsid w:val="0058559D"/>
    <w:rsid w:val="00586C5C"/>
    <w:rsid w:val="00592AF5"/>
    <w:rsid w:val="00593420"/>
    <w:rsid w:val="00594F8B"/>
    <w:rsid w:val="00597110"/>
    <w:rsid w:val="005A14BB"/>
    <w:rsid w:val="005A1833"/>
    <w:rsid w:val="005A30FB"/>
    <w:rsid w:val="005A441D"/>
    <w:rsid w:val="005A4BB7"/>
    <w:rsid w:val="005A5411"/>
    <w:rsid w:val="005A649E"/>
    <w:rsid w:val="005B0FBE"/>
    <w:rsid w:val="005B1396"/>
    <w:rsid w:val="005B158E"/>
    <w:rsid w:val="005B4C1E"/>
    <w:rsid w:val="005B4F73"/>
    <w:rsid w:val="005B5FAA"/>
    <w:rsid w:val="005B7868"/>
    <w:rsid w:val="005C1591"/>
    <w:rsid w:val="005C3DB3"/>
    <w:rsid w:val="005C79DB"/>
    <w:rsid w:val="005D0E11"/>
    <w:rsid w:val="005D1F5B"/>
    <w:rsid w:val="005D3B30"/>
    <w:rsid w:val="005D3D2D"/>
    <w:rsid w:val="005D448B"/>
    <w:rsid w:val="005D4E6F"/>
    <w:rsid w:val="005D68C7"/>
    <w:rsid w:val="005D712E"/>
    <w:rsid w:val="005E2BBA"/>
    <w:rsid w:val="005E3643"/>
    <w:rsid w:val="005E4418"/>
    <w:rsid w:val="005E495E"/>
    <w:rsid w:val="005E502A"/>
    <w:rsid w:val="005E5D0C"/>
    <w:rsid w:val="005E7023"/>
    <w:rsid w:val="005F1B9F"/>
    <w:rsid w:val="005F4622"/>
    <w:rsid w:val="005F6CF0"/>
    <w:rsid w:val="00600C0A"/>
    <w:rsid w:val="00603459"/>
    <w:rsid w:val="00604346"/>
    <w:rsid w:val="006051FD"/>
    <w:rsid w:val="00606756"/>
    <w:rsid w:val="00611F5B"/>
    <w:rsid w:val="00612443"/>
    <w:rsid w:val="0061497A"/>
    <w:rsid w:val="00615275"/>
    <w:rsid w:val="006152FF"/>
    <w:rsid w:val="00616727"/>
    <w:rsid w:val="00616BDD"/>
    <w:rsid w:val="00616C11"/>
    <w:rsid w:val="00617BC8"/>
    <w:rsid w:val="00620D33"/>
    <w:rsid w:val="00622089"/>
    <w:rsid w:val="00622124"/>
    <w:rsid w:val="0062405F"/>
    <w:rsid w:val="00624665"/>
    <w:rsid w:val="00630D08"/>
    <w:rsid w:val="006312BF"/>
    <w:rsid w:val="00633708"/>
    <w:rsid w:val="006373D8"/>
    <w:rsid w:val="00640E8D"/>
    <w:rsid w:val="00641831"/>
    <w:rsid w:val="00641E9E"/>
    <w:rsid w:val="00642E2D"/>
    <w:rsid w:val="006441F6"/>
    <w:rsid w:val="00646082"/>
    <w:rsid w:val="006473C7"/>
    <w:rsid w:val="00647C2C"/>
    <w:rsid w:val="00655BC9"/>
    <w:rsid w:val="00656B40"/>
    <w:rsid w:val="00662E9B"/>
    <w:rsid w:val="00677E28"/>
    <w:rsid w:val="00683072"/>
    <w:rsid w:val="006856B3"/>
    <w:rsid w:val="00690E34"/>
    <w:rsid w:val="00691080"/>
    <w:rsid w:val="00693E5E"/>
    <w:rsid w:val="00694FAB"/>
    <w:rsid w:val="0069617E"/>
    <w:rsid w:val="00696E65"/>
    <w:rsid w:val="006A07F1"/>
    <w:rsid w:val="006A08FA"/>
    <w:rsid w:val="006A0EAB"/>
    <w:rsid w:val="006A1483"/>
    <w:rsid w:val="006A7011"/>
    <w:rsid w:val="006B1ABE"/>
    <w:rsid w:val="006B2DCD"/>
    <w:rsid w:val="006B3F72"/>
    <w:rsid w:val="006B5437"/>
    <w:rsid w:val="006B76BF"/>
    <w:rsid w:val="006B7A16"/>
    <w:rsid w:val="006C0EAA"/>
    <w:rsid w:val="006C10E2"/>
    <w:rsid w:val="006C1640"/>
    <w:rsid w:val="006C2C7A"/>
    <w:rsid w:val="006C3AA6"/>
    <w:rsid w:val="006C54C4"/>
    <w:rsid w:val="006C55AF"/>
    <w:rsid w:val="006C580C"/>
    <w:rsid w:val="006C6202"/>
    <w:rsid w:val="006C6207"/>
    <w:rsid w:val="006C7329"/>
    <w:rsid w:val="006D04A5"/>
    <w:rsid w:val="006D203E"/>
    <w:rsid w:val="006D4C2B"/>
    <w:rsid w:val="006D55F5"/>
    <w:rsid w:val="006D66F1"/>
    <w:rsid w:val="006D78CC"/>
    <w:rsid w:val="006E06E8"/>
    <w:rsid w:val="006E1021"/>
    <w:rsid w:val="006E13F2"/>
    <w:rsid w:val="006E2823"/>
    <w:rsid w:val="006E3152"/>
    <w:rsid w:val="006E473F"/>
    <w:rsid w:val="006E5B30"/>
    <w:rsid w:val="006E674F"/>
    <w:rsid w:val="006F0404"/>
    <w:rsid w:val="006F19A0"/>
    <w:rsid w:val="006F1FBC"/>
    <w:rsid w:val="006F349A"/>
    <w:rsid w:val="006F3C8D"/>
    <w:rsid w:val="006F3DAE"/>
    <w:rsid w:val="006F3FE9"/>
    <w:rsid w:val="006F4284"/>
    <w:rsid w:val="006F519E"/>
    <w:rsid w:val="006F66FB"/>
    <w:rsid w:val="006F765B"/>
    <w:rsid w:val="007003AC"/>
    <w:rsid w:val="007016FF"/>
    <w:rsid w:val="00702CCF"/>
    <w:rsid w:val="007043A5"/>
    <w:rsid w:val="007051D0"/>
    <w:rsid w:val="007055FD"/>
    <w:rsid w:val="007105E9"/>
    <w:rsid w:val="00711681"/>
    <w:rsid w:val="007119EB"/>
    <w:rsid w:val="007129AD"/>
    <w:rsid w:val="00715201"/>
    <w:rsid w:val="00716552"/>
    <w:rsid w:val="0072218F"/>
    <w:rsid w:val="007231DF"/>
    <w:rsid w:val="00723D9F"/>
    <w:rsid w:val="0072515A"/>
    <w:rsid w:val="00726593"/>
    <w:rsid w:val="00726C3C"/>
    <w:rsid w:val="00726FBB"/>
    <w:rsid w:val="007271AB"/>
    <w:rsid w:val="00727B56"/>
    <w:rsid w:val="0073186F"/>
    <w:rsid w:val="00732120"/>
    <w:rsid w:val="007336D2"/>
    <w:rsid w:val="007345C7"/>
    <w:rsid w:val="00737123"/>
    <w:rsid w:val="007414D5"/>
    <w:rsid w:val="007415C5"/>
    <w:rsid w:val="007417B2"/>
    <w:rsid w:val="00742F2E"/>
    <w:rsid w:val="00744CBE"/>
    <w:rsid w:val="00745253"/>
    <w:rsid w:val="0074548B"/>
    <w:rsid w:val="00747628"/>
    <w:rsid w:val="007524A9"/>
    <w:rsid w:val="0075475B"/>
    <w:rsid w:val="00754B63"/>
    <w:rsid w:val="00757341"/>
    <w:rsid w:val="00761F5E"/>
    <w:rsid w:val="00762A03"/>
    <w:rsid w:val="0076369E"/>
    <w:rsid w:val="00763F3D"/>
    <w:rsid w:val="00764247"/>
    <w:rsid w:val="00764989"/>
    <w:rsid w:val="00764E88"/>
    <w:rsid w:val="00766D54"/>
    <w:rsid w:val="00767F16"/>
    <w:rsid w:val="00770DDC"/>
    <w:rsid w:val="00771240"/>
    <w:rsid w:val="00771A82"/>
    <w:rsid w:val="00773194"/>
    <w:rsid w:val="00774198"/>
    <w:rsid w:val="007741A3"/>
    <w:rsid w:val="00774DFD"/>
    <w:rsid w:val="00775A32"/>
    <w:rsid w:val="00780709"/>
    <w:rsid w:val="00782795"/>
    <w:rsid w:val="00783E5C"/>
    <w:rsid w:val="00784055"/>
    <w:rsid w:val="007852DA"/>
    <w:rsid w:val="007877A8"/>
    <w:rsid w:val="007943C9"/>
    <w:rsid w:val="00795047"/>
    <w:rsid w:val="00796789"/>
    <w:rsid w:val="00796A42"/>
    <w:rsid w:val="00797703"/>
    <w:rsid w:val="0079780C"/>
    <w:rsid w:val="007A1447"/>
    <w:rsid w:val="007A1A05"/>
    <w:rsid w:val="007A2200"/>
    <w:rsid w:val="007A277C"/>
    <w:rsid w:val="007B03F7"/>
    <w:rsid w:val="007B1C08"/>
    <w:rsid w:val="007B4A48"/>
    <w:rsid w:val="007C107D"/>
    <w:rsid w:val="007C4279"/>
    <w:rsid w:val="007C7122"/>
    <w:rsid w:val="007C7F51"/>
    <w:rsid w:val="007D002E"/>
    <w:rsid w:val="007D09FA"/>
    <w:rsid w:val="007D0D50"/>
    <w:rsid w:val="007D2D5E"/>
    <w:rsid w:val="007D2F04"/>
    <w:rsid w:val="007D3DA0"/>
    <w:rsid w:val="007D3FE5"/>
    <w:rsid w:val="007E0661"/>
    <w:rsid w:val="007E071A"/>
    <w:rsid w:val="007E29BE"/>
    <w:rsid w:val="007E7D7B"/>
    <w:rsid w:val="007F0DEE"/>
    <w:rsid w:val="007F10D9"/>
    <w:rsid w:val="007F2C87"/>
    <w:rsid w:val="007F3BC0"/>
    <w:rsid w:val="007F50D3"/>
    <w:rsid w:val="007F6469"/>
    <w:rsid w:val="0080029F"/>
    <w:rsid w:val="00800C07"/>
    <w:rsid w:val="00801A14"/>
    <w:rsid w:val="00804347"/>
    <w:rsid w:val="0080601D"/>
    <w:rsid w:val="00807387"/>
    <w:rsid w:val="00810D64"/>
    <w:rsid w:val="0081236F"/>
    <w:rsid w:val="00813D9A"/>
    <w:rsid w:val="008146E7"/>
    <w:rsid w:val="00816EE5"/>
    <w:rsid w:val="008175B5"/>
    <w:rsid w:val="00824583"/>
    <w:rsid w:val="0082488B"/>
    <w:rsid w:val="00824CAA"/>
    <w:rsid w:val="0082659D"/>
    <w:rsid w:val="00826B72"/>
    <w:rsid w:val="008326C7"/>
    <w:rsid w:val="008349C4"/>
    <w:rsid w:val="00834F0A"/>
    <w:rsid w:val="00840DA5"/>
    <w:rsid w:val="00842E60"/>
    <w:rsid w:val="0084319A"/>
    <w:rsid w:val="00843268"/>
    <w:rsid w:val="00845830"/>
    <w:rsid w:val="008458EC"/>
    <w:rsid w:val="00846799"/>
    <w:rsid w:val="0084698A"/>
    <w:rsid w:val="00846B2F"/>
    <w:rsid w:val="00852FF4"/>
    <w:rsid w:val="008575FD"/>
    <w:rsid w:val="0086007C"/>
    <w:rsid w:val="00860C38"/>
    <w:rsid w:val="008615B4"/>
    <w:rsid w:val="00861A2D"/>
    <w:rsid w:val="0086211B"/>
    <w:rsid w:val="00863558"/>
    <w:rsid w:val="00863DF2"/>
    <w:rsid w:val="00866B6D"/>
    <w:rsid w:val="00870A2A"/>
    <w:rsid w:val="00872B1A"/>
    <w:rsid w:val="00873A7D"/>
    <w:rsid w:val="00873F6C"/>
    <w:rsid w:val="00875E7C"/>
    <w:rsid w:val="0087636D"/>
    <w:rsid w:val="00876931"/>
    <w:rsid w:val="0087713E"/>
    <w:rsid w:val="0088064A"/>
    <w:rsid w:val="0088399A"/>
    <w:rsid w:val="00884711"/>
    <w:rsid w:val="008847A3"/>
    <w:rsid w:val="008866C5"/>
    <w:rsid w:val="0088797A"/>
    <w:rsid w:val="00891FE5"/>
    <w:rsid w:val="00892360"/>
    <w:rsid w:val="00893C1C"/>
    <w:rsid w:val="00895170"/>
    <w:rsid w:val="00895398"/>
    <w:rsid w:val="008974E2"/>
    <w:rsid w:val="008A0CDA"/>
    <w:rsid w:val="008A379B"/>
    <w:rsid w:val="008A6916"/>
    <w:rsid w:val="008A6E14"/>
    <w:rsid w:val="008A6EC8"/>
    <w:rsid w:val="008B0452"/>
    <w:rsid w:val="008B1429"/>
    <w:rsid w:val="008B1559"/>
    <w:rsid w:val="008B2625"/>
    <w:rsid w:val="008B3430"/>
    <w:rsid w:val="008B51E6"/>
    <w:rsid w:val="008B554C"/>
    <w:rsid w:val="008B73A3"/>
    <w:rsid w:val="008B7430"/>
    <w:rsid w:val="008B7546"/>
    <w:rsid w:val="008C4A60"/>
    <w:rsid w:val="008D16EF"/>
    <w:rsid w:val="008D339F"/>
    <w:rsid w:val="008D54D2"/>
    <w:rsid w:val="008D77CC"/>
    <w:rsid w:val="008D7FA4"/>
    <w:rsid w:val="008E2EB8"/>
    <w:rsid w:val="008E570C"/>
    <w:rsid w:val="008E7C98"/>
    <w:rsid w:val="008F037F"/>
    <w:rsid w:val="008F1DC7"/>
    <w:rsid w:val="008F26B2"/>
    <w:rsid w:val="008F3DF9"/>
    <w:rsid w:val="008F59B2"/>
    <w:rsid w:val="008F6B26"/>
    <w:rsid w:val="00900633"/>
    <w:rsid w:val="00901690"/>
    <w:rsid w:val="00902739"/>
    <w:rsid w:val="00904F4D"/>
    <w:rsid w:val="00907F0F"/>
    <w:rsid w:val="009103B5"/>
    <w:rsid w:val="0091190D"/>
    <w:rsid w:val="009125AB"/>
    <w:rsid w:val="009126D8"/>
    <w:rsid w:val="00912A19"/>
    <w:rsid w:val="00914C02"/>
    <w:rsid w:val="00914DA8"/>
    <w:rsid w:val="00916081"/>
    <w:rsid w:val="00917256"/>
    <w:rsid w:val="009219A5"/>
    <w:rsid w:val="00923997"/>
    <w:rsid w:val="00923C65"/>
    <w:rsid w:val="0092481A"/>
    <w:rsid w:val="00924DE1"/>
    <w:rsid w:val="00925D89"/>
    <w:rsid w:val="00926392"/>
    <w:rsid w:val="009304F6"/>
    <w:rsid w:val="00930CB0"/>
    <w:rsid w:val="00931AFF"/>
    <w:rsid w:val="009341F7"/>
    <w:rsid w:val="00934CEC"/>
    <w:rsid w:val="00934F80"/>
    <w:rsid w:val="00935257"/>
    <w:rsid w:val="00936B41"/>
    <w:rsid w:val="00940B87"/>
    <w:rsid w:val="009468A4"/>
    <w:rsid w:val="00950087"/>
    <w:rsid w:val="00954F4A"/>
    <w:rsid w:val="009637F6"/>
    <w:rsid w:val="0096725E"/>
    <w:rsid w:val="00967918"/>
    <w:rsid w:val="00970DDA"/>
    <w:rsid w:val="00972F11"/>
    <w:rsid w:val="00974D9E"/>
    <w:rsid w:val="00974FAC"/>
    <w:rsid w:val="00976902"/>
    <w:rsid w:val="009818A2"/>
    <w:rsid w:val="00983290"/>
    <w:rsid w:val="00985422"/>
    <w:rsid w:val="00991347"/>
    <w:rsid w:val="009934BD"/>
    <w:rsid w:val="009971C6"/>
    <w:rsid w:val="009A1527"/>
    <w:rsid w:val="009A2DD8"/>
    <w:rsid w:val="009A3852"/>
    <w:rsid w:val="009A47EE"/>
    <w:rsid w:val="009A509A"/>
    <w:rsid w:val="009A6F38"/>
    <w:rsid w:val="009A6FF7"/>
    <w:rsid w:val="009B0E5C"/>
    <w:rsid w:val="009B320A"/>
    <w:rsid w:val="009B33D4"/>
    <w:rsid w:val="009B4936"/>
    <w:rsid w:val="009B5598"/>
    <w:rsid w:val="009B5ADA"/>
    <w:rsid w:val="009B606D"/>
    <w:rsid w:val="009B7184"/>
    <w:rsid w:val="009C20BC"/>
    <w:rsid w:val="009C2DE3"/>
    <w:rsid w:val="009C3B99"/>
    <w:rsid w:val="009C7663"/>
    <w:rsid w:val="009D0F8F"/>
    <w:rsid w:val="009D3677"/>
    <w:rsid w:val="009D36D2"/>
    <w:rsid w:val="009D5196"/>
    <w:rsid w:val="009E2F57"/>
    <w:rsid w:val="009E3EC5"/>
    <w:rsid w:val="009F0AD6"/>
    <w:rsid w:val="009F0E0F"/>
    <w:rsid w:val="009F0FFC"/>
    <w:rsid w:val="009F2D63"/>
    <w:rsid w:val="009F33EB"/>
    <w:rsid w:val="009F5EDD"/>
    <w:rsid w:val="00A03F95"/>
    <w:rsid w:val="00A0545B"/>
    <w:rsid w:val="00A0574D"/>
    <w:rsid w:val="00A10D5F"/>
    <w:rsid w:val="00A12238"/>
    <w:rsid w:val="00A14250"/>
    <w:rsid w:val="00A162AB"/>
    <w:rsid w:val="00A17504"/>
    <w:rsid w:val="00A17AA3"/>
    <w:rsid w:val="00A22B5C"/>
    <w:rsid w:val="00A24815"/>
    <w:rsid w:val="00A26B0B"/>
    <w:rsid w:val="00A306CD"/>
    <w:rsid w:val="00A31358"/>
    <w:rsid w:val="00A3248A"/>
    <w:rsid w:val="00A33F73"/>
    <w:rsid w:val="00A36DA7"/>
    <w:rsid w:val="00A37A10"/>
    <w:rsid w:val="00A41C64"/>
    <w:rsid w:val="00A42514"/>
    <w:rsid w:val="00A46D56"/>
    <w:rsid w:val="00A5109F"/>
    <w:rsid w:val="00A5282A"/>
    <w:rsid w:val="00A538F7"/>
    <w:rsid w:val="00A54C64"/>
    <w:rsid w:val="00A55D1E"/>
    <w:rsid w:val="00A61FA3"/>
    <w:rsid w:val="00A64C35"/>
    <w:rsid w:val="00A7030C"/>
    <w:rsid w:val="00A70690"/>
    <w:rsid w:val="00A70A76"/>
    <w:rsid w:val="00A70BC4"/>
    <w:rsid w:val="00A74AE3"/>
    <w:rsid w:val="00A763EE"/>
    <w:rsid w:val="00A76500"/>
    <w:rsid w:val="00A77DBC"/>
    <w:rsid w:val="00A80281"/>
    <w:rsid w:val="00A82368"/>
    <w:rsid w:val="00A827A0"/>
    <w:rsid w:val="00A82989"/>
    <w:rsid w:val="00A832F1"/>
    <w:rsid w:val="00A83A0D"/>
    <w:rsid w:val="00A85852"/>
    <w:rsid w:val="00A86737"/>
    <w:rsid w:val="00A9281D"/>
    <w:rsid w:val="00A93CBB"/>
    <w:rsid w:val="00A95D54"/>
    <w:rsid w:val="00AA3367"/>
    <w:rsid w:val="00AA3BF0"/>
    <w:rsid w:val="00AA3FCD"/>
    <w:rsid w:val="00AB04E2"/>
    <w:rsid w:val="00AB1341"/>
    <w:rsid w:val="00AB26C4"/>
    <w:rsid w:val="00AB2CB2"/>
    <w:rsid w:val="00AB4FA1"/>
    <w:rsid w:val="00AB74E5"/>
    <w:rsid w:val="00AC29C2"/>
    <w:rsid w:val="00AC2F0F"/>
    <w:rsid w:val="00AC4465"/>
    <w:rsid w:val="00AC5AE0"/>
    <w:rsid w:val="00AC695D"/>
    <w:rsid w:val="00AC704F"/>
    <w:rsid w:val="00AC737E"/>
    <w:rsid w:val="00AC7FF7"/>
    <w:rsid w:val="00AD06B6"/>
    <w:rsid w:val="00AD0EA7"/>
    <w:rsid w:val="00AD600A"/>
    <w:rsid w:val="00AE49DB"/>
    <w:rsid w:val="00AE5ECD"/>
    <w:rsid w:val="00AF1D4E"/>
    <w:rsid w:val="00AF222C"/>
    <w:rsid w:val="00AF422B"/>
    <w:rsid w:val="00AF5351"/>
    <w:rsid w:val="00AF5935"/>
    <w:rsid w:val="00AF66CC"/>
    <w:rsid w:val="00AF7966"/>
    <w:rsid w:val="00B002CB"/>
    <w:rsid w:val="00B040DB"/>
    <w:rsid w:val="00B04187"/>
    <w:rsid w:val="00B0665C"/>
    <w:rsid w:val="00B11D32"/>
    <w:rsid w:val="00B121CD"/>
    <w:rsid w:val="00B13266"/>
    <w:rsid w:val="00B1475E"/>
    <w:rsid w:val="00B1715E"/>
    <w:rsid w:val="00B201F2"/>
    <w:rsid w:val="00B235F6"/>
    <w:rsid w:val="00B257E1"/>
    <w:rsid w:val="00B25B31"/>
    <w:rsid w:val="00B2640A"/>
    <w:rsid w:val="00B310F7"/>
    <w:rsid w:val="00B342FF"/>
    <w:rsid w:val="00B35C74"/>
    <w:rsid w:val="00B371D3"/>
    <w:rsid w:val="00B37B85"/>
    <w:rsid w:val="00B41FC3"/>
    <w:rsid w:val="00B4200A"/>
    <w:rsid w:val="00B423C6"/>
    <w:rsid w:val="00B4406D"/>
    <w:rsid w:val="00B456FF"/>
    <w:rsid w:val="00B50CB8"/>
    <w:rsid w:val="00B53E89"/>
    <w:rsid w:val="00B56FB7"/>
    <w:rsid w:val="00B62459"/>
    <w:rsid w:val="00B63E8B"/>
    <w:rsid w:val="00B6608C"/>
    <w:rsid w:val="00B70515"/>
    <w:rsid w:val="00B74355"/>
    <w:rsid w:val="00B7584A"/>
    <w:rsid w:val="00B76539"/>
    <w:rsid w:val="00B77DDE"/>
    <w:rsid w:val="00B813D2"/>
    <w:rsid w:val="00B817BE"/>
    <w:rsid w:val="00B82B5D"/>
    <w:rsid w:val="00B82D00"/>
    <w:rsid w:val="00B82D47"/>
    <w:rsid w:val="00B8387A"/>
    <w:rsid w:val="00B854CE"/>
    <w:rsid w:val="00B93508"/>
    <w:rsid w:val="00B93B25"/>
    <w:rsid w:val="00B94139"/>
    <w:rsid w:val="00B94312"/>
    <w:rsid w:val="00B94E1C"/>
    <w:rsid w:val="00B951B3"/>
    <w:rsid w:val="00B95610"/>
    <w:rsid w:val="00BA0E51"/>
    <w:rsid w:val="00BA4611"/>
    <w:rsid w:val="00BA4D13"/>
    <w:rsid w:val="00BA5A63"/>
    <w:rsid w:val="00BA7920"/>
    <w:rsid w:val="00BB3452"/>
    <w:rsid w:val="00BB4A61"/>
    <w:rsid w:val="00BB5CD7"/>
    <w:rsid w:val="00BC636C"/>
    <w:rsid w:val="00BC6DB4"/>
    <w:rsid w:val="00BC72C7"/>
    <w:rsid w:val="00BC76BA"/>
    <w:rsid w:val="00BD0CDD"/>
    <w:rsid w:val="00BD2D43"/>
    <w:rsid w:val="00BD6640"/>
    <w:rsid w:val="00BD6A3A"/>
    <w:rsid w:val="00BD6E71"/>
    <w:rsid w:val="00BE389F"/>
    <w:rsid w:val="00BE508C"/>
    <w:rsid w:val="00BE53E8"/>
    <w:rsid w:val="00BE64D5"/>
    <w:rsid w:val="00BE6712"/>
    <w:rsid w:val="00BE7959"/>
    <w:rsid w:val="00BE7D11"/>
    <w:rsid w:val="00BF0307"/>
    <w:rsid w:val="00BF221D"/>
    <w:rsid w:val="00BF287E"/>
    <w:rsid w:val="00BF3B7E"/>
    <w:rsid w:val="00BF474E"/>
    <w:rsid w:val="00BF4C24"/>
    <w:rsid w:val="00BF5858"/>
    <w:rsid w:val="00C003F9"/>
    <w:rsid w:val="00C0105A"/>
    <w:rsid w:val="00C02707"/>
    <w:rsid w:val="00C02F70"/>
    <w:rsid w:val="00C04884"/>
    <w:rsid w:val="00C1123F"/>
    <w:rsid w:val="00C12906"/>
    <w:rsid w:val="00C13A25"/>
    <w:rsid w:val="00C16CB1"/>
    <w:rsid w:val="00C172A2"/>
    <w:rsid w:val="00C213DE"/>
    <w:rsid w:val="00C234B7"/>
    <w:rsid w:val="00C279B1"/>
    <w:rsid w:val="00C33766"/>
    <w:rsid w:val="00C340FB"/>
    <w:rsid w:val="00C36DE2"/>
    <w:rsid w:val="00C37B2C"/>
    <w:rsid w:val="00C400AA"/>
    <w:rsid w:val="00C40A5B"/>
    <w:rsid w:val="00C40BC3"/>
    <w:rsid w:val="00C42579"/>
    <w:rsid w:val="00C43919"/>
    <w:rsid w:val="00C44E31"/>
    <w:rsid w:val="00C45B3A"/>
    <w:rsid w:val="00C4638F"/>
    <w:rsid w:val="00C467FD"/>
    <w:rsid w:val="00C51D6F"/>
    <w:rsid w:val="00C52982"/>
    <w:rsid w:val="00C52FD1"/>
    <w:rsid w:val="00C5374C"/>
    <w:rsid w:val="00C53FC4"/>
    <w:rsid w:val="00C60379"/>
    <w:rsid w:val="00C61B0A"/>
    <w:rsid w:val="00C6275C"/>
    <w:rsid w:val="00C638C4"/>
    <w:rsid w:val="00C659A2"/>
    <w:rsid w:val="00C65A53"/>
    <w:rsid w:val="00C67FDE"/>
    <w:rsid w:val="00C71293"/>
    <w:rsid w:val="00C7618E"/>
    <w:rsid w:val="00C76CCC"/>
    <w:rsid w:val="00C773AA"/>
    <w:rsid w:val="00C775A3"/>
    <w:rsid w:val="00C82D6E"/>
    <w:rsid w:val="00C8606A"/>
    <w:rsid w:val="00C9057A"/>
    <w:rsid w:val="00C90AD4"/>
    <w:rsid w:val="00C90FA2"/>
    <w:rsid w:val="00C924FF"/>
    <w:rsid w:val="00C93E02"/>
    <w:rsid w:val="00C95F45"/>
    <w:rsid w:val="00C960A7"/>
    <w:rsid w:val="00C96DEE"/>
    <w:rsid w:val="00CA00F9"/>
    <w:rsid w:val="00CA0D65"/>
    <w:rsid w:val="00CA2D25"/>
    <w:rsid w:val="00CA3055"/>
    <w:rsid w:val="00CA3F49"/>
    <w:rsid w:val="00CA405A"/>
    <w:rsid w:val="00CA7799"/>
    <w:rsid w:val="00CB35D8"/>
    <w:rsid w:val="00CB5B2B"/>
    <w:rsid w:val="00CC1172"/>
    <w:rsid w:val="00CC2DC7"/>
    <w:rsid w:val="00CC3099"/>
    <w:rsid w:val="00CC3646"/>
    <w:rsid w:val="00CD34D1"/>
    <w:rsid w:val="00CD43C9"/>
    <w:rsid w:val="00CD7D77"/>
    <w:rsid w:val="00CE0561"/>
    <w:rsid w:val="00CE42B5"/>
    <w:rsid w:val="00CE7368"/>
    <w:rsid w:val="00CE741C"/>
    <w:rsid w:val="00CF2267"/>
    <w:rsid w:val="00CF26F3"/>
    <w:rsid w:val="00CF2DCB"/>
    <w:rsid w:val="00CF593F"/>
    <w:rsid w:val="00CF5969"/>
    <w:rsid w:val="00CF6176"/>
    <w:rsid w:val="00CF687A"/>
    <w:rsid w:val="00D02BCC"/>
    <w:rsid w:val="00D052DB"/>
    <w:rsid w:val="00D10AB7"/>
    <w:rsid w:val="00D1364E"/>
    <w:rsid w:val="00D13A2C"/>
    <w:rsid w:val="00D14F3E"/>
    <w:rsid w:val="00D16459"/>
    <w:rsid w:val="00D21E2F"/>
    <w:rsid w:val="00D228F3"/>
    <w:rsid w:val="00D2396F"/>
    <w:rsid w:val="00D27233"/>
    <w:rsid w:val="00D27F85"/>
    <w:rsid w:val="00D32C9C"/>
    <w:rsid w:val="00D34543"/>
    <w:rsid w:val="00D34F81"/>
    <w:rsid w:val="00D352C6"/>
    <w:rsid w:val="00D35C41"/>
    <w:rsid w:val="00D4383F"/>
    <w:rsid w:val="00D43D93"/>
    <w:rsid w:val="00D44013"/>
    <w:rsid w:val="00D44473"/>
    <w:rsid w:val="00D44909"/>
    <w:rsid w:val="00D44BBF"/>
    <w:rsid w:val="00D4551B"/>
    <w:rsid w:val="00D457ED"/>
    <w:rsid w:val="00D478C2"/>
    <w:rsid w:val="00D54EFE"/>
    <w:rsid w:val="00D55450"/>
    <w:rsid w:val="00D5666A"/>
    <w:rsid w:val="00D57364"/>
    <w:rsid w:val="00D61945"/>
    <w:rsid w:val="00D62E47"/>
    <w:rsid w:val="00D63BDA"/>
    <w:rsid w:val="00D650BA"/>
    <w:rsid w:val="00D65640"/>
    <w:rsid w:val="00D65CB4"/>
    <w:rsid w:val="00D65FB0"/>
    <w:rsid w:val="00D660F4"/>
    <w:rsid w:val="00D66D79"/>
    <w:rsid w:val="00D66DB8"/>
    <w:rsid w:val="00D6760F"/>
    <w:rsid w:val="00D67C01"/>
    <w:rsid w:val="00D67CC1"/>
    <w:rsid w:val="00D7291A"/>
    <w:rsid w:val="00D73BED"/>
    <w:rsid w:val="00D73F80"/>
    <w:rsid w:val="00D74276"/>
    <w:rsid w:val="00D756EA"/>
    <w:rsid w:val="00D75DE4"/>
    <w:rsid w:val="00D82B8B"/>
    <w:rsid w:val="00D83607"/>
    <w:rsid w:val="00D86E94"/>
    <w:rsid w:val="00D872DC"/>
    <w:rsid w:val="00D915B1"/>
    <w:rsid w:val="00D93A62"/>
    <w:rsid w:val="00D960C8"/>
    <w:rsid w:val="00DA008A"/>
    <w:rsid w:val="00DA2F31"/>
    <w:rsid w:val="00DA4C91"/>
    <w:rsid w:val="00DB0D9E"/>
    <w:rsid w:val="00DB12BE"/>
    <w:rsid w:val="00DB1F01"/>
    <w:rsid w:val="00DB3CA0"/>
    <w:rsid w:val="00DB51C6"/>
    <w:rsid w:val="00DB52D3"/>
    <w:rsid w:val="00DB5BE1"/>
    <w:rsid w:val="00DC11C9"/>
    <w:rsid w:val="00DC2C5B"/>
    <w:rsid w:val="00DC2D9E"/>
    <w:rsid w:val="00DC3F73"/>
    <w:rsid w:val="00DC47C9"/>
    <w:rsid w:val="00DC552B"/>
    <w:rsid w:val="00DC5950"/>
    <w:rsid w:val="00DC5A57"/>
    <w:rsid w:val="00DC755D"/>
    <w:rsid w:val="00DC7D3B"/>
    <w:rsid w:val="00DD2477"/>
    <w:rsid w:val="00DD5869"/>
    <w:rsid w:val="00DE0F8D"/>
    <w:rsid w:val="00DE14AE"/>
    <w:rsid w:val="00DE185D"/>
    <w:rsid w:val="00DE1B4E"/>
    <w:rsid w:val="00DE341D"/>
    <w:rsid w:val="00DE71FE"/>
    <w:rsid w:val="00DF0DAB"/>
    <w:rsid w:val="00DF1583"/>
    <w:rsid w:val="00DF1F0D"/>
    <w:rsid w:val="00DF60D1"/>
    <w:rsid w:val="00E00750"/>
    <w:rsid w:val="00E01673"/>
    <w:rsid w:val="00E0186D"/>
    <w:rsid w:val="00E01FD8"/>
    <w:rsid w:val="00E054AD"/>
    <w:rsid w:val="00E06D0C"/>
    <w:rsid w:val="00E06EA3"/>
    <w:rsid w:val="00E07D96"/>
    <w:rsid w:val="00E11F76"/>
    <w:rsid w:val="00E13CA4"/>
    <w:rsid w:val="00E14719"/>
    <w:rsid w:val="00E15385"/>
    <w:rsid w:val="00E16630"/>
    <w:rsid w:val="00E17187"/>
    <w:rsid w:val="00E22A5F"/>
    <w:rsid w:val="00E23796"/>
    <w:rsid w:val="00E31210"/>
    <w:rsid w:val="00E3166C"/>
    <w:rsid w:val="00E340F3"/>
    <w:rsid w:val="00E35668"/>
    <w:rsid w:val="00E37070"/>
    <w:rsid w:val="00E3768B"/>
    <w:rsid w:val="00E37B18"/>
    <w:rsid w:val="00E4090F"/>
    <w:rsid w:val="00E42470"/>
    <w:rsid w:val="00E45EC9"/>
    <w:rsid w:val="00E47494"/>
    <w:rsid w:val="00E47F60"/>
    <w:rsid w:val="00E51640"/>
    <w:rsid w:val="00E52B95"/>
    <w:rsid w:val="00E531F0"/>
    <w:rsid w:val="00E54F71"/>
    <w:rsid w:val="00E55CBB"/>
    <w:rsid w:val="00E62D19"/>
    <w:rsid w:val="00E64834"/>
    <w:rsid w:val="00E7121F"/>
    <w:rsid w:val="00E71A84"/>
    <w:rsid w:val="00E72273"/>
    <w:rsid w:val="00E749C6"/>
    <w:rsid w:val="00E75498"/>
    <w:rsid w:val="00E764E7"/>
    <w:rsid w:val="00E77920"/>
    <w:rsid w:val="00E803C2"/>
    <w:rsid w:val="00E80B4C"/>
    <w:rsid w:val="00E83513"/>
    <w:rsid w:val="00E865BB"/>
    <w:rsid w:val="00E90F2A"/>
    <w:rsid w:val="00E91EA8"/>
    <w:rsid w:val="00E92706"/>
    <w:rsid w:val="00E947CE"/>
    <w:rsid w:val="00E94A34"/>
    <w:rsid w:val="00E964D4"/>
    <w:rsid w:val="00E96794"/>
    <w:rsid w:val="00EA1710"/>
    <w:rsid w:val="00EA1A24"/>
    <w:rsid w:val="00EA5D9B"/>
    <w:rsid w:val="00EA71B7"/>
    <w:rsid w:val="00EB01F1"/>
    <w:rsid w:val="00EB0E9F"/>
    <w:rsid w:val="00EB17E4"/>
    <w:rsid w:val="00EB2B35"/>
    <w:rsid w:val="00EB69A0"/>
    <w:rsid w:val="00EC0C45"/>
    <w:rsid w:val="00EC119C"/>
    <w:rsid w:val="00EC2D5F"/>
    <w:rsid w:val="00EC532F"/>
    <w:rsid w:val="00ED094B"/>
    <w:rsid w:val="00ED0FD1"/>
    <w:rsid w:val="00ED14D9"/>
    <w:rsid w:val="00ED2CA2"/>
    <w:rsid w:val="00ED3939"/>
    <w:rsid w:val="00ED7EB3"/>
    <w:rsid w:val="00EE36E6"/>
    <w:rsid w:val="00EE3716"/>
    <w:rsid w:val="00EE4E40"/>
    <w:rsid w:val="00EE745A"/>
    <w:rsid w:val="00EE74B1"/>
    <w:rsid w:val="00EF109B"/>
    <w:rsid w:val="00EF118A"/>
    <w:rsid w:val="00EF1459"/>
    <w:rsid w:val="00EF4A56"/>
    <w:rsid w:val="00EF6651"/>
    <w:rsid w:val="00EF6E7E"/>
    <w:rsid w:val="00EF74AA"/>
    <w:rsid w:val="00F023D9"/>
    <w:rsid w:val="00F03665"/>
    <w:rsid w:val="00F0461B"/>
    <w:rsid w:val="00F06E6D"/>
    <w:rsid w:val="00F10311"/>
    <w:rsid w:val="00F1245E"/>
    <w:rsid w:val="00F12D4A"/>
    <w:rsid w:val="00F13ADE"/>
    <w:rsid w:val="00F14925"/>
    <w:rsid w:val="00F14B84"/>
    <w:rsid w:val="00F162A4"/>
    <w:rsid w:val="00F165C7"/>
    <w:rsid w:val="00F1721A"/>
    <w:rsid w:val="00F173E2"/>
    <w:rsid w:val="00F218FB"/>
    <w:rsid w:val="00F2191F"/>
    <w:rsid w:val="00F21DC4"/>
    <w:rsid w:val="00F22B0A"/>
    <w:rsid w:val="00F2317A"/>
    <w:rsid w:val="00F27A3D"/>
    <w:rsid w:val="00F31165"/>
    <w:rsid w:val="00F372D3"/>
    <w:rsid w:val="00F42AC9"/>
    <w:rsid w:val="00F4573B"/>
    <w:rsid w:val="00F45E30"/>
    <w:rsid w:val="00F46C52"/>
    <w:rsid w:val="00F545DA"/>
    <w:rsid w:val="00F55E5B"/>
    <w:rsid w:val="00F569CD"/>
    <w:rsid w:val="00F61033"/>
    <w:rsid w:val="00F63F71"/>
    <w:rsid w:val="00F6422F"/>
    <w:rsid w:val="00F656F8"/>
    <w:rsid w:val="00F66BFD"/>
    <w:rsid w:val="00F6756C"/>
    <w:rsid w:val="00F67C11"/>
    <w:rsid w:val="00F71199"/>
    <w:rsid w:val="00F71CB4"/>
    <w:rsid w:val="00F73978"/>
    <w:rsid w:val="00F749C1"/>
    <w:rsid w:val="00F7525E"/>
    <w:rsid w:val="00F75D0F"/>
    <w:rsid w:val="00F760F0"/>
    <w:rsid w:val="00F84663"/>
    <w:rsid w:val="00F84ADC"/>
    <w:rsid w:val="00F8542F"/>
    <w:rsid w:val="00F8564E"/>
    <w:rsid w:val="00F8623B"/>
    <w:rsid w:val="00F905D4"/>
    <w:rsid w:val="00F9335F"/>
    <w:rsid w:val="00F937E9"/>
    <w:rsid w:val="00F9547A"/>
    <w:rsid w:val="00F964E8"/>
    <w:rsid w:val="00FA52C9"/>
    <w:rsid w:val="00FA6A1D"/>
    <w:rsid w:val="00FA7D75"/>
    <w:rsid w:val="00FA7F44"/>
    <w:rsid w:val="00FB0856"/>
    <w:rsid w:val="00FB150F"/>
    <w:rsid w:val="00FB1643"/>
    <w:rsid w:val="00FB48E5"/>
    <w:rsid w:val="00FB5FEA"/>
    <w:rsid w:val="00FB6383"/>
    <w:rsid w:val="00FB7FBA"/>
    <w:rsid w:val="00FC0A83"/>
    <w:rsid w:val="00FC0ACD"/>
    <w:rsid w:val="00FC1A0C"/>
    <w:rsid w:val="00FC2DCE"/>
    <w:rsid w:val="00FC32D4"/>
    <w:rsid w:val="00FC3EB0"/>
    <w:rsid w:val="00FC4525"/>
    <w:rsid w:val="00FC4D4F"/>
    <w:rsid w:val="00FC5286"/>
    <w:rsid w:val="00FC7640"/>
    <w:rsid w:val="00FD0005"/>
    <w:rsid w:val="00FD130A"/>
    <w:rsid w:val="00FD16F0"/>
    <w:rsid w:val="00FD34B5"/>
    <w:rsid w:val="00FD3DC9"/>
    <w:rsid w:val="00FD4B7B"/>
    <w:rsid w:val="00FD7879"/>
    <w:rsid w:val="00FE1375"/>
    <w:rsid w:val="00FE45CC"/>
    <w:rsid w:val="00FE497B"/>
    <w:rsid w:val="00FE5318"/>
    <w:rsid w:val="00FF110E"/>
    <w:rsid w:val="00FF1A94"/>
    <w:rsid w:val="00FF57F4"/>
    <w:rsid w:val="00FF59A4"/>
    <w:rsid w:val="00FF5E6B"/>
    <w:rsid w:val="00FF65A8"/>
    <w:rsid w:val="00FF7634"/>
    <w:rsid w:val="02873E32"/>
    <w:rsid w:val="03BD55AE"/>
    <w:rsid w:val="041336A0"/>
    <w:rsid w:val="075B4605"/>
    <w:rsid w:val="07900FB6"/>
    <w:rsid w:val="0966001F"/>
    <w:rsid w:val="09D4328E"/>
    <w:rsid w:val="0AC042BB"/>
    <w:rsid w:val="0B9C2890"/>
    <w:rsid w:val="0C9715D6"/>
    <w:rsid w:val="0ECE73C4"/>
    <w:rsid w:val="13906A3D"/>
    <w:rsid w:val="14A82E37"/>
    <w:rsid w:val="154620B5"/>
    <w:rsid w:val="15681713"/>
    <w:rsid w:val="1B5D1E12"/>
    <w:rsid w:val="1C237915"/>
    <w:rsid w:val="1C8821E4"/>
    <w:rsid w:val="1CB63FBE"/>
    <w:rsid w:val="1E556FDA"/>
    <w:rsid w:val="2316309D"/>
    <w:rsid w:val="244122E3"/>
    <w:rsid w:val="24516667"/>
    <w:rsid w:val="2533479E"/>
    <w:rsid w:val="2538520E"/>
    <w:rsid w:val="265C337C"/>
    <w:rsid w:val="2A9F1CB2"/>
    <w:rsid w:val="2AC44F5A"/>
    <w:rsid w:val="2CE43BE7"/>
    <w:rsid w:val="2F062194"/>
    <w:rsid w:val="317660EF"/>
    <w:rsid w:val="31E23BF8"/>
    <w:rsid w:val="32F20A89"/>
    <w:rsid w:val="333814BF"/>
    <w:rsid w:val="37AD7913"/>
    <w:rsid w:val="37E12701"/>
    <w:rsid w:val="38085F78"/>
    <w:rsid w:val="3ACA2147"/>
    <w:rsid w:val="3B26755E"/>
    <w:rsid w:val="3BB66959"/>
    <w:rsid w:val="3D113ED7"/>
    <w:rsid w:val="3D56500B"/>
    <w:rsid w:val="3E3D33F7"/>
    <w:rsid w:val="414614C2"/>
    <w:rsid w:val="43091232"/>
    <w:rsid w:val="43CD5770"/>
    <w:rsid w:val="445E2408"/>
    <w:rsid w:val="44EF6A15"/>
    <w:rsid w:val="477F13E1"/>
    <w:rsid w:val="493430E7"/>
    <w:rsid w:val="4A0F13BD"/>
    <w:rsid w:val="4C9D4699"/>
    <w:rsid w:val="4D611F0F"/>
    <w:rsid w:val="4DE67291"/>
    <w:rsid w:val="4E2D28CD"/>
    <w:rsid w:val="4E5764A9"/>
    <w:rsid w:val="4FE13ED5"/>
    <w:rsid w:val="51D00E58"/>
    <w:rsid w:val="584B15AD"/>
    <w:rsid w:val="591E55C9"/>
    <w:rsid w:val="597933D0"/>
    <w:rsid w:val="5C530810"/>
    <w:rsid w:val="5DED6B9E"/>
    <w:rsid w:val="5F267F92"/>
    <w:rsid w:val="607466A0"/>
    <w:rsid w:val="619A7132"/>
    <w:rsid w:val="62F62D2C"/>
    <w:rsid w:val="651B510A"/>
    <w:rsid w:val="65BA44BC"/>
    <w:rsid w:val="66234964"/>
    <w:rsid w:val="66394B52"/>
    <w:rsid w:val="673B595B"/>
    <w:rsid w:val="688F4ECE"/>
    <w:rsid w:val="68BB27FE"/>
    <w:rsid w:val="69F56ABC"/>
    <w:rsid w:val="6B513865"/>
    <w:rsid w:val="6B563571"/>
    <w:rsid w:val="6BC06098"/>
    <w:rsid w:val="6E01734A"/>
    <w:rsid w:val="719F6DC7"/>
    <w:rsid w:val="71F85D83"/>
    <w:rsid w:val="72E21EC1"/>
    <w:rsid w:val="73DC4C50"/>
    <w:rsid w:val="74126AEB"/>
    <w:rsid w:val="766964A3"/>
    <w:rsid w:val="79A412E4"/>
    <w:rsid w:val="7B8E70C1"/>
    <w:rsid w:val="7F65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8C6199"/>
  <w15:docId w15:val="{5EDAA3EE-BDE9-4FCE-8305-CC31D022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qFormat="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pBdr>
        <w:bottom w:val="single" w:sz="12" w:space="0" w:color="auto"/>
      </w:pBdr>
      <w:adjustRightInd w:val="0"/>
      <w:spacing w:after="60" w:line="0" w:lineRule="atLeast"/>
      <w:jc w:val="center"/>
      <w:textAlignment w:val="baseline"/>
      <w:outlineLvl w:val="0"/>
    </w:pPr>
    <w:rPr>
      <w:rFonts w:eastAsia="楷体"/>
      <w:b/>
      <w:kern w:val="0"/>
      <w:sz w:val="36"/>
      <w:szCs w:val="20"/>
    </w:rPr>
  </w:style>
  <w:style w:type="paragraph" w:styleId="2">
    <w:name w:val="heading 2"/>
    <w:basedOn w:val="a0"/>
    <w:next w:val="a0"/>
    <w:unhideWhenUsed/>
    <w:qFormat/>
    <w:pPr>
      <w:keepNext/>
      <w:keepLines/>
      <w:spacing w:before="260" w:after="260" w:line="413" w:lineRule="auto"/>
      <w:outlineLvl w:val="1"/>
    </w:pPr>
    <w:rPr>
      <w:rFonts w:ascii="Arial" w:eastAsia="黑体" w:hAnsi="Arial"/>
      <w:b/>
      <w:sz w:val="32"/>
    </w:rPr>
  </w:style>
  <w:style w:type="paragraph" w:styleId="3">
    <w:name w:val="heading 3"/>
    <w:basedOn w:val="a0"/>
    <w:next w:val="a0"/>
    <w:qFormat/>
    <w:pPr>
      <w:keepNext/>
      <w:keepLines/>
      <w:adjustRightInd w:val="0"/>
      <w:spacing w:before="260" w:after="260" w:line="416" w:lineRule="atLeast"/>
      <w:textAlignment w:val="baseline"/>
      <w:outlineLvl w:val="2"/>
    </w:pPr>
    <w:rPr>
      <w:b/>
      <w:kern w:val="0"/>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qFormat/>
    <w:pPr>
      <w:jc w:val="left"/>
    </w:pPr>
  </w:style>
  <w:style w:type="paragraph" w:styleId="a6">
    <w:name w:val="Body Text Indent"/>
    <w:basedOn w:val="a0"/>
    <w:qFormat/>
    <w:pPr>
      <w:adjustRightInd w:val="0"/>
      <w:spacing w:line="360" w:lineRule="auto"/>
      <w:ind w:firstLine="600"/>
      <w:textAlignment w:val="baseline"/>
    </w:pPr>
    <w:rPr>
      <w:rFonts w:eastAsia="楷体_GB2312"/>
      <w:spacing w:val="6"/>
      <w:kern w:val="0"/>
      <w:sz w:val="28"/>
      <w:szCs w:val="20"/>
    </w:rPr>
  </w:style>
  <w:style w:type="paragraph" w:styleId="a7">
    <w:name w:val="Plain Text"/>
    <w:basedOn w:val="a0"/>
    <w:qFormat/>
    <w:rPr>
      <w:rFonts w:ascii="宋体" w:hAnsi="宋体" w:cs="Courier New"/>
      <w:kern w:val="44"/>
      <w:sz w:val="28"/>
      <w:szCs w:val="21"/>
    </w:rPr>
  </w:style>
  <w:style w:type="paragraph" w:styleId="20">
    <w:name w:val="Body Text Indent 2"/>
    <w:basedOn w:val="a0"/>
    <w:qFormat/>
    <w:pPr>
      <w:spacing w:line="360" w:lineRule="auto"/>
      <w:ind w:left="425" w:firstLine="425"/>
    </w:pPr>
    <w:rPr>
      <w:szCs w:val="20"/>
    </w:rPr>
  </w:style>
  <w:style w:type="paragraph" w:styleId="a8">
    <w:name w:val="Balloon Text"/>
    <w:basedOn w:val="a0"/>
    <w:semiHidden/>
    <w:qFormat/>
    <w:rPr>
      <w:sz w:val="18"/>
      <w:szCs w:val="18"/>
    </w:rPr>
  </w:style>
  <w:style w:type="paragraph" w:styleId="a9">
    <w:name w:val="footer"/>
    <w:basedOn w:val="a0"/>
    <w:link w:val="aa"/>
    <w:qFormat/>
    <w:pPr>
      <w:tabs>
        <w:tab w:val="center" w:pos="4320"/>
        <w:tab w:val="right" w:pos="8640"/>
      </w:tabs>
      <w:adjustRightInd w:val="0"/>
      <w:spacing w:line="240" w:lineRule="atLeast"/>
      <w:ind w:firstLine="397"/>
      <w:jc w:val="left"/>
      <w:textAlignment w:val="baseline"/>
    </w:pPr>
    <w:rPr>
      <w:spacing w:val="6"/>
      <w:kern w:val="0"/>
      <w:sz w:val="18"/>
      <w:szCs w:val="20"/>
    </w:rPr>
  </w:style>
  <w:style w:type="paragraph" w:styleId="ab">
    <w:name w:val="header"/>
    <w:basedOn w:val="a0"/>
    <w:link w:val="ac"/>
    <w:qFormat/>
    <w:pPr>
      <w:pBdr>
        <w:bottom w:val="single" w:sz="6" w:space="1" w:color="auto"/>
      </w:pBdr>
      <w:tabs>
        <w:tab w:val="center" w:pos="4153"/>
        <w:tab w:val="right" w:pos="8306"/>
      </w:tabs>
      <w:snapToGrid w:val="0"/>
      <w:jc w:val="center"/>
    </w:pPr>
    <w:rPr>
      <w:sz w:val="18"/>
      <w:szCs w:val="18"/>
    </w:rPr>
  </w:style>
  <w:style w:type="paragraph" w:styleId="ad">
    <w:name w:val="footnote text"/>
    <w:basedOn w:val="a0"/>
    <w:semiHidden/>
    <w:qFormat/>
    <w:pPr>
      <w:snapToGrid w:val="0"/>
      <w:jc w:val="left"/>
    </w:pPr>
    <w:rPr>
      <w:sz w:val="18"/>
      <w:szCs w:val="18"/>
    </w:rPr>
  </w:style>
  <w:style w:type="paragraph" w:styleId="21">
    <w:name w:val="Body Text 2"/>
    <w:basedOn w:val="a0"/>
    <w:qFormat/>
    <w:pPr>
      <w:spacing w:after="120" w:line="480" w:lineRule="auto"/>
    </w:pPr>
  </w:style>
  <w:style w:type="paragraph" w:styleId="HTML">
    <w:name w:val="HTML Preformatted"/>
    <w:basedOn w:val="a0"/>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e">
    <w:name w:val="Normal (Web)"/>
    <w:basedOn w:val="a0"/>
    <w:qFormat/>
    <w:pPr>
      <w:widowControl/>
      <w:spacing w:before="100" w:beforeAutospacing="1" w:after="100" w:afterAutospacing="1"/>
      <w:jc w:val="left"/>
    </w:pPr>
    <w:rPr>
      <w:rFonts w:ascii="宋体" w:hAnsi="宋体"/>
      <w:kern w:val="0"/>
      <w:sz w:val="24"/>
    </w:rPr>
  </w:style>
  <w:style w:type="paragraph" w:styleId="af">
    <w:name w:val="annotation subject"/>
    <w:basedOn w:val="a4"/>
    <w:next w:val="a4"/>
    <w:link w:val="af0"/>
    <w:qFormat/>
    <w:rPr>
      <w:b/>
      <w:bCs/>
    </w:rPr>
  </w:style>
  <w:style w:type="table" w:styleId="af1">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basedOn w:val="a1"/>
    <w:qFormat/>
  </w:style>
  <w:style w:type="character" w:styleId="af3">
    <w:name w:val="line number"/>
    <w:basedOn w:val="a1"/>
    <w:qFormat/>
  </w:style>
  <w:style w:type="character" w:styleId="af4">
    <w:name w:val="Hyperlink"/>
    <w:qFormat/>
    <w:rPr>
      <w:color w:val="0000FF"/>
      <w:u w:val="single"/>
    </w:rPr>
  </w:style>
  <w:style w:type="character" w:styleId="af5">
    <w:name w:val="annotation reference"/>
    <w:basedOn w:val="a1"/>
    <w:qFormat/>
    <w:rPr>
      <w:sz w:val="21"/>
      <w:szCs w:val="21"/>
    </w:rPr>
  </w:style>
  <w:style w:type="character" w:customStyle="1" w:styleId="af6">
    <w:name w:val="正文字符"/>
    <w:qFormat/>
    <w:rPr>
      <w:rFonts w:ascii="Times New Roman" w:eastAsia="宋体" w:hAnsi="Times New Roman"/>
      <w:spacing w:val="6"/>
      <w:position w:val="0"/>
      <w:sz w:val="26"/>
    </w:rPr>
  </w:style>
  <w:style w:type="character" w:customStyle="1" w:styleId="aa">
    <w:name w:val="页脚 字符"/>
    <w:link w:val="a9"/>
    <w:semiHidden/>
    <w:qFormat/>
    <w:locked/>
    <w:rPr>
      <w:rFonts w:eastAsia="宋体"/>
      <w:spacing w:val="6"/>
      <w:sz w:val="18"/>
      <w:lang w:val="en-US" w:eastAsia="zh-CN" w:bidi="ar-SA"/>
    </w:rPr>
  </w:style>
  <w:style w:type="character" w:customStyle="1" w:styleId="ac">
    <w:name w:val="页眉 字符"/>
    <w:link w:val="ab"/>
    <w:semiHidden/>
    <w:qFormat/>
    <w:locked/>
    <w:rPr>
      <w:rFonts w:eastAsia="宋体"/>
      <w:kern w:val="2"/>
      <w:sz w:val="18"/>
      <w:szCs w:val="18"/>
      <w:lang w:val="en-US" w:eastAsia="zh-CN" w:bidi="ar-SA"/>
    </w:rPr>
  </w:style>
  <w:style w:type="paragraph" w:customStyle="1" w:styleId="af7">
    <w:name w:val="缺省文本"/>
    <w:basedOn w:val="a0"/>
    <w:qFormat/>
    <w:pPr>
      <w:autoSpaceDE w:val="0"/>
      <w:autoSpaceDN w:val="0"/>
      <w:adjustRightInd w:val="0"/>
      <w:jc w:val="left"/>
    </w:pPr>
    <w:rPr>
      <w:kern w:val="0"/>
      <w:sz w:val="24"/>
    </w:rPr>
  </w:style>
  <w:style w:type="paragraph" w:customStyle="1" w:styleId="af8">
    <w:name w:val="专利题目样式"/>
    <w:basedOn w:val="a0"/>
    <w:next w:val="a0"/>
    <w:qFormat/>
    <w:pPr>
      <w:adjustRightInd w:val="0"/>
      <w:spacing w:before="100" w:afterLines="100" w:after="100" w:line="480" w:lineRule="exact"/>
      <w:jc w:val="center"/>
      <w:textAlignment w:val="baseline"/>
    </w:pPr>
    <w:rPr>
      <w:rFonts w:eastAsia="楷体_GB2312"/>
      <w:b/>
      <w:bCs/>
      <w:spacing w:val="20"/>
      <w:kern w:val="0"/>
      <w:sz w:val="30"/>
      <w:szCs w:val="20"/>
    </w:rPr>
  </w:style>
  <w:style w:type="paragraph" w:customStyle="1" w:styleId="a">
    <w:name w:val="专利权利要求样式"/>
    <w:basedOn w:val="a0"/>
    <w:next w:val="a0"/>
    <w:qFormat/>
    <w:pPr>
      <w:numPr>
        <w:ilvl w:val="1"/>
        <w:numId w:val="1"/>
      </w:numPr>
      <w:adjustRightInd w:val="0"/>
      <w:spacing w:line="480" w:lineRule="exact"/>
      <w:ind w:firstLineChars="200" w:firstLine="200"/>
      <w:textAlignment w:val="baseline"/>
    </w:pPr>
    <w:rPr>
      <w:rFonts w:eastAsia="楷体_GB2312"/>
      <w:b/>
      <w:bCs/>
      <w:spacing w:val="2"/>
      <w:kern w:val="0"/>
      <w:sz w:val="30"/>
      <w:szCs w:val="20"/>
    </w:rPr>
  </w:style>
  <w:style w:type="paragraph" w:customStyle="1" w:styleId="ParaChar">
    <w:name w:val="默认段落字体 Para Char"/>
    <w:basedOn w:val="a0"/>
    <w:qFormat/>
  </w:style>
  <w:style w:type="character" w:customStyle="1" w:styleId="10">
    <w:name w:val="未处理的提及1"/>
    <w:basedOn w:val="a1"/>
    <w:uiPriority w:val="99"/>
    <w:semiHidden/>
    <w:unhideWhenUsed/>
    <w:qFormat/>
    <w:rPr>
      <w:color w:val="605E5C"/>
      <w:shd w:val="clear" w:color="auto" w:fill="E1DFDD"/>
    </w:rPr>
  </w:style>
  <w:style w:type="character" w:customStyle="1" w:styleId="a5">
    <w:name w:val="批注文字 字符"/>
    <w:basedOn w:val="a1"/>
    <w:link w:val="a4"/>
    <w:qFormat/>
    <w:rPr>
      <w:kern w:val="2"/>
      <w:sz w:val="21"/>
      <w:szCs w:val="24"/>
    </w:rPr>
  </w:style>
  <w:style w:type="character" w:customStyle="1" w:styleId="af0">
    <w:name w:val="批注主题 字符"/>
    <w:basedOn w:val="a5"/>
    <w:link w:val="af"/>
    <w:qFormat/>
    <w:rPr>
      <w:b/>
      <w:bCs/>
      <w:kern w:val="2"/>
      <w:sz w:val="21"/>
      <w:szCs w:val="24"/>
    </w:rPr>
  </w:style>
  <w:style w:type="character" w:styleId="af9">
    <w:name w:val="Placeholder Text"/>
    <w:basedOn w:val="a1"/>
    <w:uiPriority w:val="99"/>
    <w:unhideWhenUsed/>
    <w:qFormat/>
    <w:rPr>
      <w:color w:val="808080"/>
    </w:rPr>
  </w:style>
  <w:style w:type="paragraph" w:styleId="afa">
    <w:name w:val="Revision"/>
    <w:hidden/>
    <w:uiPriority w:val="99"/>
    <w:semiHidden/>
    <w:rsid w:val="00C5298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20849;&#20139;\&#26684;&#24335;&#25991;&#26412;\&#19987;&#21033;&#25991;&#2021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4C20A-B5C9-4201-8D42-ECFFBFC93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专利文件模板.dot</Template>
  <TotalTime>1259</TotalTime>
  <Pages>1</Pages>
  <Words>2861</Words>
  <Characters>16308</Characters>
  <Application>Microsoft Office Word</Application>
  <DocSecurity>0</DocSecurity>
  <Lines>135</Lines>
  <Paragraphs>38</Paragraphs>
  <ScaleCrop>false</ScaleCrop>
  <Company>DEQI IPLC</Company>
  <LinksUpToDate>false</LinksUpToDate>
  <CharactersWithSpaces>19131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专利文件模板</dc:title>
  <dc:creator>刘静怡</dc:creator>
  <cp:lastModifiedBy>Administrator</cp:lastModifiedBy>
  <cp:revision>82</cp:revision>
  <cp:lastPrinted>2010-10-19T09:48:00Z</cp:lastPrinted>
  <dcterms:created xsi:type="dcterms:W3CDTF">2022-05-18T09:13:00Z</dcterms:created>
  <dcterms:modified xsi:type="dcterms:W3CDTF">2024-06-02T03:12:00Z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6948554C654C40F69C4A5A16E0644C3F</vt:lpwstr>
  </property>
</Properties>
</file>